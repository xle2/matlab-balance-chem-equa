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7AE41" w14:textId="650F8749" w:rsidR="00346FB2" w:rsidRDefault="00346FB2" w:rsidP="00100BC4">
      <w:pPr>
        <w:jc w:val="center"/>
        <w:rPr>
          <w:rFonts w:ascii="Times New Roman" w:eastAsia="Times New Roman" w:hAnsi="Times New Roman" w:cs="Times New Roman"/>
          <w:lang w:eastAsia="zh-CN"/>
        </w:rPr>
      </w:pPr>
      <w:commentRangeStart w:id="0"/>
      <w:commentRangeStart w:id="1"/>
      <w:commentRangeStart w:id="2"/>
      <w:r w:rsidRPr="00346FB2">
        <w:rPr>
          <w:rFonts w:ascii="Times New Roman" w:eastAsia="Times New Roman" w:hAnsi="Times New Roman" w:cs="Times New Roman"/>
          <w:lang w:eastAsia="zh-CN"/>
        </w:rPr>
        <w:t xml:space="preserve">CSCE </w:t>
      </w:r>
      <w:commentRangeEnd w:id="0"/>
      <w:r w:rsidR="00050823">
        <w:rPr>
          <w:rStyle w:val="CommentReference"/>
        </w:rPr>
        <w:commentReference w:id="0"/>
      </w:r>
      <w:commentRangeEnd w:id="1"/>
      <w:r w:rsidR="00AA28B3">
        <w:rPr>
          <w:rStyle w:val="CommentReference"/>
        </w:rPr>
        <w:commentReference w:id="1"/>
      </w:r>
      <w:commentRangeEnd w:id="2"/>
      <w:r w:rsidR="00E36E0E">
        <w:rPr>
          <w:rStyle w:val="CommentReference"/>
        </w:rPr>
        <w:commentReference w:id="2"/>
      </w:r>
      <w:r w:rsidRPr="00346FB2">
        <w:rPr>
          <w:rFonts w:ascii="Times New Roman" w:eastAsia="Times New Roman" w:hAnsi="Times New Roman" w:cs="Times New Roman"/>
          <w:lang w:eastAsia="zh-CN"/>
        </w:rPr>
        <w:t>155N: Matlab</w:t>
      </w:r>
    </w:p>
    <w:p w14:paraId="03F4B122" w14:textId="77777777" w:rsidR="00346FB2" w:rsidRDefault="00346FB2" w:rsidP="00100BC4">
      <w:pPr>
        <w:jc w:val="center"/>
        <w:rPr>
          <w:rFonts w:ascii="Times New Roman" w:eastAsia="Times New Roman" w:hAnsi="Times New Roman" w:cs="Times New Roman"/>
          <w:lang w:eastAsia="zh-CN"/>
        </w:rPr>
      </w:pPr>
      <w:r w:rsidRPr="00346FB2">
        <w:rPr>
          <w:rFonts w:ascii="Times New Roman" w:eastAsia="Times New Roman" w:hAnsi="Times New Roman" w:cs="Times New Roman"/>
          <w:lang w:eastAsia="zh-CN"/>
        </w:rPr>
        <w:t>Final Project Proposal</w:t>
      </w:r>
    </w:p>
    <w:p w14:paraId="5D3C1DB2" w14:textId="77777777" w:rsidR="00346FB2" w:rsidRDefault="00346FB2" w:rsidP="00100BC4">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Wednesday, April 25</w:t>
      </w:r>
      <w:r w:rsidRPr="00346FB2">
        <w:rPr>
          <w:rFonts w:ascii="Times New Roman" w:eastAsia="Times New Roman" w:hAnsi="Times New Roman" w:cs="Times New Roman"/>
          <w:vertAlign w:val="superscript"/>
          <w:lang w:eastAsia="zh-CN"/>
        </w:rPr>
        <w:t>th</w:t>
      </w:r>
      <w:r>
        <w:rPr>
          <w:rFonts w:ascii="Times New Roman" w:eastAsia="Times New Roman" w:hAnsi="Times New Roman" w:cs="Times New Roman"/>
          <w:lang w:eastAsia="zh-CN"/>
        </w:rPr>
        <w:t>, 2018</w:t>
      </w:r>
    </w:p>
    <w:p w14:paraId="664C2647" w14:textId="70D913A2" w:rsidR="00346FB2" w:rsidRDefault="00346FB2" w:rsidP="00100BC4">
      <w:pPr>
        <w:jc w:val="center"/>
        <w:rPr>
          <w:rFonts w:ascii="Times New Roman" w:eastAsia="Times New Roman" w:hAnsi="Times New Roman" w:cs="Times New Roman"/>
          <w:lang w:eastAsia="zh-CN"/>
        </w:rPr>
      </w:pPr>
      <w:r w:rsidRPr="00346FB2">
        <w:rPr>
          <w:rFonts w:ascii="Times New Roman" w:eastAsia="Times New Roman" w:hAnsi="Times New Roman" w:cs="Times New Roman"/>
          <w:lang w:eastAsia="zh-CN"/>
        </w:rPr>
        <w:t>"</w:t>
      </w:r>
      <w:r w:rsidR="008C5CD4" w:rsidRPr="008C5CD4">
        <w:rPr>
          <w:rFonts w:ascii="Times New Roman" w:eastAsia="Times New Roman" w:hAnsi="Times New Roman" w:cs="Times New Roman"/>
          <w:i/>
          <w:lang w:eastAsia="zh-CN"/>
        </w:rPr>
        <w:t>Balancing Equations Using Matlab</w:t>
      </w:r>
      <w:r w:rsidRPr="00346FB2">
        <w:rPr>
          <w:rFonts w:ascii="Times New Roman" w:eastAsia="Times New Roman" w:hAnsi="Times New Roman" w:cs="Times New Roman"/>
          <w:lang w:eastAsia="zh-CN"/>
        </w:rPr>
        <w:t>"</w:t>
      </w:r>
    </w:p>
    <w:p w14:paraId="3461C591" w14:textId="77777777" w:rsidR="00154465" w:rsidRDefault="00154465" w:rsidP="00346FB2">
      <w:pPr>
        <w:jc w:val="center"/>
        <w:rPr>
          <w:rFonts w:ascii="Times New Roman" w:eastAsia="Times New Roman" w:hAnsi="Times New Roman" w:cs="Times New Roman"/>
          <w:lang w:eastAsia="zh-CN"/>
        </w:rPr>
      </w:pPr>
    </w:p>
    <w:p w14:paraId="1505214B" w14:textId="77777777" w:rsidR="00100BC4" w:rsidRDefault="00100BC4" w:rsidP="00346FB2">
      <w:pPr>
        <w:jc w:val="center"/>
        <w:rPr>
          <w:rFonts w:ascii="Times New Roman" w:eastAsia="Times New Roman" w:hAnsi="Times New Roman" w:cs="Times New Roman"/>
          <w:lang w:eastAsia="zh-CN"/>
        </w:rPr>
      </w:pPr>
    </w:p>
    <w:p w14:paraId="25E50FF0" w14:textId="12746288" w:rsidR="00154465" w:rsidRPr="00B166D6" w:rsidRDefault="00100BC4" w:rsidP="00154465">
      <w:pPr>
        <w:rPr>
          <w:rFonts w:ascii="Times New Roman" w:eastAsia="Times New Roman" w:hAnsi="Times New Roman" w:cs="Times New Roman"/>
          <w:lang w:eastAsia="zh-CN"/>
        </w:rPr>
      </w:pPr>
      <w:r w:rsidRPr="00100BC4">
        <w:rPr>
          <w:rFonts w:ascii="Times New Roman" w:eastAsia="Times New Roman" w:hAnsi="Times New Roman" w:cs="Times New Roman"/>
          <w:b/>
          <w:lang w:eastAsia="zh-CN"/>
        </w:rPr>
        <w:t>Group Members</w:t>
      </w:r>
      <w:r w:rsidR="00B166D6">
        <w:rPr>
          <w:rFonts w:ascii="Times New Roman" w:eastAsia="Times New Roman" w:hAnsi="Times New Roman" w:cs="Times New Roman"/>
          <w:b/>
          <w:lang w:eastAsia="zh-CN"/>
        </w:rPr>
        <w:t xml:space="preserve"> - </w:t>
      </w:r>
      <w:r w:rsidR="00B166D6">
        <w:rPr>
          <w:rFonts w:ascii="Times New Roman" w:eastAsia="Times New Roman" w:hAnsi="Times New Roman" w:cs="Times New Roman"/>
          <w:lang w:eastAsia="zh-CN"/>
        </w:rPr>
        <w:t>Allen</w:t>
      </w:r>
    </w:p>
    <w:p w14:paraId="42C1CD82" w14:textId="77777777" w:rsidR="00100BC4" w:rsidRDefault="00100BC4" w:rsidP="00100BC4">
      <w:pPr>
        <w:jc w:val="center"/>
        <w:rPr>
          <w:rFonts w:ascii="Times New Roman" w:eastAsia="Times New Roman" w:hAnsi="Times New Roman" w:cs="Times New Roman"/>
          <w:lang w:eastAsia="zh-CN"/>
        </w:rPr>
      </w:pPr>
    </w:p>
    <w:tbl>
      <w:tblPr>
        <w:tblStyle w:val="TableGrid"/>
        <w:tblW w:w="9535" w:type="dxa"/>
        <w:tblLook w:val="04A0" w:firstRow="1" w:lastRow="0" w:firstColumn="1" w:lastColumn="0" w:noHBand="0" w:noVBand="1"/>
      </w:tblPr>
      <w:tblGrid>
        <w:gridCol w:w="2203"/>
        <w:gridCol w:w="2206"/>
        <w:gridCol w:w="2238"/>
        <w:gridCol w:w="2888"/>
      </w:tblGrid>
      <w:tr w:rsidR="00154465" w:rsidRPr="00100BC4" w14:paraId="58A31035" w14:textId="77777777" w:rsidTr="008C5CD4">
        <w:tc>
          <w:tcPr>
            <w:tcW w:w="2203" w:type="dxa"/>
            <w:shd w:val="clear" w:color="auto" w:fill="000000" w:themeFill="text1"/>
          </w:tcPr>
          <w:p w14:paraId="0EF3DD46" w14:textId="7528D77A" w:rsidR="00154465" w:rsidRPr="00100BC4" w:rsidRDefault="00154465"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Last Name</w:t>
            </w:r>
          </w:p>
        </w:tc>
        <w:tc>
          <w:tcPr>
            <w:tcW w:w="2206" w:type="dxa"/>
            <w:shd w:val="clear" w:color="auto" w:fill="000000" w:themeFill="text1"/>
          </w:tcPr>
          <w:p w14:paraId="3C7C86DE" w14:textId="3ADF55F6" w:rsidR="00154465" w:rsidRPr="00100BC4" w:rsidRDefault="00154465"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First Name</w:t>
            </w:r>
          </w:p>
        </w:tc>
        <w:tc>
          <w:tcPr>
            <w:tcW w:w="2238" w:type="dxa"/>
            <w:shd w:val="clear" w:color="auto" w:fill="000000" w:themeFill="text1"/>
          </w:tcPr>
          <w:p w14:paraId="104ED495" w14:textId="24F194E9" w:rsidR="00154465" w:rsidRPr="00100BC4" w:rsidRDefault="00154465"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CSE Username</w:t>
            </w:r>
          </w:p>
        </w:tc>
        <w:tc>
          <w:tcPr>
            <w:tcW w:w="2888" w:type="dxa"/>
            <w:shd w:val="clear" w:color="auto" w:fill="000000" w:themeFill="text1"/>
          </w:tcPr>
          <w:p w14:paraId="3B3E1B1E" w14:textId="62EA809D" w:rsidR="00154465" w:rsidRPr="00100BC4" w:rsidRDefault="00154465"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CSE email</w:t>
            </w:r>
          </w:p>
        </w:tc>
      </w:tr>
      <w:tr w:rsidR="00154465" w14:paraId="7313D285" w14:textId="77777777" w:rsidTr="008C5CD4">
        <w:tc>
          <w:tcPr>
            <w:tcW w:w="2203" w:type="dxa"/>
          </w:tcPr>
          <w:p w14:paraId="02B1B7F2" w14:textId="59016FC1" w:rsidR="00154465" w:rsidRPr="00D4056C" w:rsidRDefault="00D4056C" w:rsidP="00154465">
            <w:pPr>
              <w:rPr>
                <w:rFonts w:ascii="Times New Roman" w:eastAsia="Times New Roman" w:hAnsi="Times New Roman" w:cs="Times New Roman"/>
                <w:b/>
                <w:lang w:eastAsia="zh-CN"/>
              </w:rPr>
            </w:pPr>
            <w:r w:rsidRPr="00D4056C">
              <w:rPr>
                <w:rFonts w:ascii="Times New Roman" w:eastAsia="Times New Roman" w:hAnsi="Times New Roman" w:cs="Times New Roman"/>
                <w:b/>
                <w:color w:val="000000"/>
                <w:lang w:eastAsia="zh-CN"/>
              </w:rPr>
              <w:t>Cruz Mojica</w:t>
            </w:r>
          </w:p>
        </w:tc>
        <w:tc>
          <w:tcPr>
            <w:tcW w:w="2206" w:type="dxa"/>
          </w:tcPr>
          <w:p w14:paraId="76EA6799" w14:textId="61EF1C85" w:rsidR="00154465" w:rsidRPr="00D4056C" w:rsidRDefault="00D4056C" w:rsidP="00154465">
            <w:pPr>
              <w:rPr>
                <w:rFonts w:ascii="Times New Roman" w:eastAsia="Times New Roman" w:hAnsi="Times New Roman" w:cs="Times New Roman"/>
                <w:lang w:eastAsia="zh-CN"/>
              </w:rPr>
            </w:pPr>
            <w:r w:rsidRPr="00D4056C">
              <w:rPr>
                <w:rFonts w:ascii="Times New Roman" w:eastAsia="Times New Roman" w:hAnsi="Times New Roman" w:cs="Times New Roman"/>
                <w:lang w:eastAsia="zh-CN"/>
              </w:rPr>
              <w:t>Giovanni</w:t>
            </w:r>
          </w:p>
        </w:tc>
        <w:tc>
          <w:tcPr>
            <w:tcW w:w="2238" w:type="dxa"/>
          </w:tcPr>
          <w:p w14:paraId="19954AA1" w14:textId="221B98D7" w:rsidR="00154465" w:rsidRDefault="008C5CD4" w:rsidP="00154465">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gcruzmojica</w:t>
            </w:r>
          </w:p>
        </w:tc>
        <w:tc>
          <w:tcPr>
            <w:tcW w:w="2888" w:type="dxa"/>
          </w:tcPr>
          <w:p w14:paraId="0F5CB837" w14:textId="00AC110C" w:rsidR="00154465" w:rsidRDefault="008C5CD4" w:rsidP="00154465">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gcruzmojica@cse.unl.edu</w:t>
            </w:r>
          </w:p>
        </w:tc>
      </w:tr>
      <w:tr w:rsidR="00154465" w14:paraId="4CC76935" w14:textId="77777777" w:rsidTr="008C5CD4">
        <w:tc>
          <w:tcPr>
            <w:tcW w:w="2203" w:type="dxa"/>
          </w:tcPr>
          <w:p w14:paraId="5A802F87" w14:textId="3AE7F082" w:rsidR="00154465" w:rsidRPr="00D4056C" w:rsidRDefault="00D4056C" w:rsidP="00154465">
            <w:pPr>
              <w:rPr>
                <w:rFonts w:ascii="Times New Roman" w:eastAsia="Times New Roman" w:hAnsi="Times New Roman" w:cs="Times New Roman"/>
                <w:b/>
                <w:lang w:eastAsia="zh-CN"/>
              </w:rPr>
            </w:pPr>
            <w:r w:rsidRPr="00D4056C">
              <w:rPr>
                <w:rFonts w:ascii="Times New Roman" w:eastAsia="Times New Roman" w:hAnsi="Times New Roman" w:cs="Times New Roman"/>
                <w:b/>
                <w:color w:val="000000"/>
                <w:lang w:eastAsia="zh-CN"/>
              </w:rPr>
              <w:t>Landers</w:t>
            </w:r>
          </w:p>
        </w:tc>
        <w:tc>
          <w:tcPr>
            <w:tcW w:w="2206" w:type="dxa"/>
          </w:tcPr>
          <w:p w14:paraId="02AC2796" w14:textId="50990221" w:rsidR="00154465" w:rsidRPr="00D4056C" w:rsidRDefault="00D4056C" w:rsidP="00154465">
            <w:pPr>
              <w:rPr>
                <w:rFonts w:ascii="Times New Roman" w:eastAsia="Times New Roman" w:hAnsi="Times New Roman" w:cs="Times New Roman"/>
                <w:lang w:eastAsia="zh-CN"/>
              </w:rPr>
            </w:pPr>
            <w:r w:rsidRPr="00D4056C">
              <w:rPr>
                <w:rFonts w:ascii="Times New Roman" w:eastAsia="Times New Roman" w:hAnsi="Times New Roman" w:cs="Times New Roman"/>
                <w:lang w:eastAsia="zh-CN"/>
              </w:rPr>
              <w:t>Joshua</w:t>
            </w:r>
          </w:p>
        </w:tc>
        <w:tc>
          <w:tcPr>
            <w:tcW w:w="2238" w:type="dxa"/>
          </w:tcPr>
          <w:p w14:paraId="21775B4B" w14:textId="71158CA4" w:rsidR="00154465" w:rsidRDefault="008C5CD4" w:rsidP="00154465">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jlanders</w:t>
            </w:r>
          </w:p>
        </w:tc>
        <w:tc>
          <w:tcPr>
            <w:tcW w:w="2888" w:type="dxa"/>
          </w:tcPr>
          <w:p w14:paraId="7AF60FC1" w14:textId="0B4C1320" w:rsidR="00154465" w:rsidRDefault="008C5CD4" w:rsidP="00154465">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jlanders@cse.unl.edu</w:t>
            </w:r>
          </w:p>
        </w:tc>
      </w:tr>
      <w:tr w:rsidR="00154465" w14:paraId="11580604" w14:textId="77777777" w:rsidTr="008C5CD4">
        <w:tc>
          <w:tcPr>
            <w:tcW w:w="2203" w:type="dxa"/>
          </w:tcPr>
          <w:p w14:paraId="191BE71B" w14:textId="3E690416" w:rsidR="00154465" w:rsidRPr="00100BC4" w:rsidRDefault="00954690" w:rsidP="00154465">
            <w:pPr>
              <w:rPr>
                <w:rFonts w:ascii="Times New Roman" w:eastAsia="Times New Roman" w:hAnsi="Times New Roman" w:cs="Times New Roman"/>
                <w:b/>
                <w:lang w:eastAsia="zh-CN"/>
              </w:rPr>
            </w:pPr>
            <w:r>
              <w:rPr>
                <w:rFonts w:ascii="Times New Roman" w:eastAsia="Times New Roman" w:hAnsi="Times New Roman" w:cs="Times New Roman"/>
                <w:b/>
                <w:lang w:eastAsia="zh-CN"/>
              </w:rPr>
              <w:t xml:space="preserve">Le </w:t>
            </w:r>
          </w:p>
        </w:tc>
        <w:tc>
          <w:tcPr>
            <w:tcW w:w="2206" w:type="dxa"/>
          </w:tcPr>
          <w:p w14:paraId="5E7DA9E8" w14:textId="458FF2E7" w:rsidR="00154465" w:rsidRPr="00D4056C" w:rsidRDefault="00D4056C" w:rsidP="00154465">
            <w:pPr>
              <w:rPr>
                <w:rFonts w:ascii="Times New Roman" w:eastAsia="Times New Roman" w:hAnsi="Times New Roman" w:cs="Times New Roman"/>
                <w:lang w:eastAsia="zh-CN"/>
              </w:rPr>
            </w:pPr>
            <w:r w:rsidRPr="00D4056C">
              <w:rPr>
                <w:rFonts w:ascii="Times New Roman" w:eastAsia="Times New Roman" w:hAnsi="Times New Roman" w:cs="Times New Roman"/>
                <w:lang w:eastAsia="zh-CN"/>
              </w:rPr>
              <w:t>Xuan</w:t>
            </w:r>
          </w:p>
        </w:tc>
        <w:tc>
          <w:tcPr>
            <w:tcW w:w="2238" w:type="dxa"/>
          </w:tcPr>
          <w:p w14:paraId="15EC24D7" w14:textId="59F4AACC" w:rsidR="00154465" w:rsidRDefault="00100BC4" w:rsidP="00154465">
            <w:pPr>
              <w:rPr>
                <w:rFonts w:ascii="Times New Roman" w:eastAsia="Times New Roman" w:hAnsi="Times New Roman" w:cs="Times New Roman"/>
                <w:lang w:eastAsia="zh-CN"/>
              </w:rPr>
            </w:pPr>
            <w:r>
              <w:rPr>
                <w:rFonts w:ascii="Times New Roman" w:eastAsia="Times New Roman" w:hAnsi="Times New Roman" w:cs="Times New Roman"/>
                <w:lang w:eastAsia="zh-CN"/>
              </w:rPr>
              <w:t>ngochuongl</w:t>
            </w:r>
          </w:p>
        </w:tc>
        <w:tc>
          <w:tcPr>
            <w:tcW w:w="2888" w:type="dxa"/>
          </w:tcPr>
          <w:p w14:paraId="1F4E13BD" w14:textId="0371E098" w:rsidR="00154465" w:rsidRDefault="00100BC4" w:rsidP="00154465">
            <w:pPr>
              <w:rPr>
                <w:rFonts w:ascii="Times New Roman" w:eastAsia="Times New Roman" w:hAnsi="Times New Roman" w:cs="Times New Roman"/>
                <w:lang w:eastAsia="zh-CN"/>
              </w:rPr>
            </w:pPr>
            <w:r>
              <w:rPr>
                <w:rFonts w:ascii="Times New Roman" w:eastAsia="Times New Roman" w:hAnsi="Times New Roman" w:cs="Times New Roman"/>
                <w:lang w:eastAsia="zh-CN"/>
              </w:rPr>
              <w:t>ngochuongl@cse.unl.edu</w:t>
            </w:r>
          </w:p>
        </w:tc>
      </w:tr>
      <w:tr w:rsidR="00154465" w14:paraId="619A411B" w14:textId="77777777" w:rsidTr="008C5CD4">
        <w:tc>
          <w:tcPr>
            <w:tcW w:w="2203" w:type="dxa"/>
          </w:tcPr>
          <w:p w14:paraId="78EB7E73" w14:textId="4AFD59C9" w:rsidR="00154465" w:rsidRPr="00100BC4" w:rsidRDefault="00D4056C" w:rsidP="00154465">
            <w:pPr>
              <w:rPr>
                <w:rFonts w:ascii="Times New Roman" w:eastAsia="Times New Roman" w:hAnsi="Times New Roman" w:cs="Times New Roman"/>
                <w:b/>
                <w:lang w:eastAsia="zh-CN"/>
              </w:rPr>
            </w:pPr>
            <w:r>
              <w:rPr>
                <w:rFonts w:ascii="Times New Roman" w:eastAsia="Times New Roman" w:hAnsi="Times New Roman" w:cs="Times New Roman"/>
                <w:b/>
                <w:lang w:eastAsia="zh-CN"/>
              </w:rPr>
              <w:t>Trevin</w:t>
            </w:r>
          </w:p>
        </w:tc>
        <w:tc>
          <w:tcPr>
            <w:tcW w:w="2206" w:type="dxa"/>
          </w:tcPr>
          <w:p w14:paraId="7D5EE80D" w14:textId="52EA7D9E" w:rsidR="00154465" w:rsidRPr="00D4056C" w:rsidRDefault="00D4056C" w:rsidP="00154465">
            <w:pPr>
              <w:rPr>
                <w:rFonts w:ascii="Times New Roman" w:eastAsia="Times New Roman" w:hAnsi="Times New Roman" w:cs="Times New Roman"/>
                <w:lang w:eastAsia="zh-CN"/>
              </w:rPr>
            </w:pPr>
            <w:r w:rsidRPr="00D4056C">
              <w:rPr>
                <w:rFonts w:ascii="Times New Roman" w:eastAsia="Times New Roman" w:hAnsi="Times New Roman" w:cs="Times New Roman"/>
                <w:lang w:eastAsia="zh-CN"/>
              </w:rPr>
              <w:t>Trevin</w:t>
            </w:r>
          </w:p>
        </w:tc>
        <w:tc>
          <w:tcPr>
            <w:tcW w:w="2238" w:type="dxa"/>
          </w:tcPr>
          <w:p w14:paraId="3CF938AD" w14:textId="4A84B511" w:rsidR="00154465" w:rsidRDefault="008C5CD4" w:rsidP="00154465">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trezac</w:t>
            </w:r>
          </w:p>
        </w:tc>
        <w:tc>
          <w:tcPr>
            <w:tcW w:w="2888" w:type="dxa"/>
          </w:tcPr>
          <w:p w14:paraId="40002BB9" w14:textId="09A903DF" w:rsidR="00154465" w:rsidRDefault="008C5CD4" w:rsidP="00154465">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tjrezac@cse.unl.edu</w:t>
            </w:r>
          </w:p>
        </w:tc>
      </w:tr>
    </w:tbl>
    <w:p w14:paraId="5FA12FDF" w14:textId="77777777" w:rsidR="00154465" w:rsidRPr="00346FB2" w:rsidRDefault="00154465" w:rsidP="00154465">
      <w:pPr>
        <w:rPr>
          <w:rFonts w:ascii="Times New Roman" w:eastAsia="Times New Roman" w:hAnsi="Times New Roman" w:cs="Times New Roman"/>
          <w:lang w:eastAsia="zh-CN"/>
        </w:rPr>
      </w:pPr>
    </w:p>
    <w:p w14:paraId="12657239" w14:textId="77777777" w:rsidR="00EE3F6E" w:rsidRDefault="00991B33" w:rsidP="00346FB2">
      <w:pPr>
        <w:jc w:val="center"/>
        <w:rPr>
          <w:rFonts w:ascii="Times New Roman" w:hAnsi="Times New Roman" w:cs="Times New Roman"/>
        </w:rPr>
      </w:pPr>
    </w:p>
    <w:p w14:paraId="1FF5C719" w14:textId="0AAAC865" w:rsidR="00100BC4" w:rsidRPr="00100BC4" w:rsidRDefault="00100BC4" w:rsidP="00100BC4">
      <w:pPr>
        <w:rPr>
          <w:rFonts w:ascii="Times New Roman" w:hAnsi="Times New Roman" w:cs="Times New Roman"/>
          <w:b/>
        </w:rPr>
      </w:pPr>
      <w:r w:rsidRPr="00100BC4">
        <w:rPr>
          <w:rFonts w:ascii="Times New Roman" w:hAnsi="Times New Roman" w:cs="Times New Roman"/>
          <w:b/>
        </w:rPr>
        <w:t>Problem Description</w:t>
      </w:r>
    </w:p>
    <w:p w14:paraId="31D064F7" w14:textId="77777777" w:rsidR="00D4056C" w:rsidRPr="00D4056C" w:rsidRDefault="00D4056C" w:rsidP="00D4056C">
      <w:pPr>
        <w:pStyle w:val="NormalWeb"/>
        <w:spacing w:before="0" w:beforeAutospacing="0" w:after="0" w:afterAutospacing="0"/>
        <w:ind w:firstLine="720"/>
      </w:pPr>
      <w:r>
        <w:t xml:space="preserve"> </w:t>
      </w:r>
      <w:r w:rsidRPr="00D4056C">
        <w:rPr>
          <w:color w:val="000000"/>
        </w:rPr>
        <w:t xml:space="preserve">A chemical reaction occurs when some substances change chemically to other substances. Chemical reactions are represented by chemical equations. One important law that must be followed when writing a chemical reaction is the law of conservation of mass. This law says that matter cannot be created or destroyed. In every chemical reaction, the same mass of matter must end up in the products as started in the reactants. Balanced chemical equations show that mass is conserved in chemical reactions. The number of atoms before and after reaction does not change. Atoms cannot be lost. </w:t>
      </w:r>
    </w:p>
    <w:p w14:paraId="22BE2489" w14:textId="77777777"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Consider the following example in which water is broken into oxygen and hydrogen gas</w:t>
      </w:r>
    </w:p>
    <w:p w14:paraId="738C5636" w14:textId="1056DC45"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ab/>
      </w:r>
      <w:r w:rsidRPr="00D4056C">
        <w:rPr>
          <w:rFonts w:ascii="Times New Roman" w:hAnsi="Times New Roman" w:cs="Times New Roman"/>
          <w:color w:val="000000"/>
          <w:lang w:eastAsia="zh-CN"/>
        </w:rPr>
        <w:tab/>
      </w:r>
      <w:r w:rsidR="008C5CD4">
        <w:rPr>
          <w:rFonts w:ascii="Times New Roman" w:hAnsi="Times New Roman" w:cs="Times New Roman"/>
          <w:color w:val="000000"/>
          <w:lang w:eastAsia="zh-CN"/>
        </w:rPr>
        <w:t xml:space="preserve">Water →   Oxygen Gas </w:t>
      </w:r>
      <w:r w:rsidRPr="00D4056C">
        <w:rPr>
          <w:rFonts w:ascii="Times New Roman" w:hAnsi="Times New Roman" w:cs="Times New Roman"/>
          <w:color w:val="000000"/>
          <w:lang w:eastAsia="zh-CN"/>
        </w:rPr>
        <w:t>+ Hydrogen Gas</w:t>
      </w:r>
    </w:p>
    <w:p w14:paraId="69D44987" w14:textId="15950112"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ab/>
      </w:r>
      <w:r w:rsidRPr="00D4056C">
        <w:rPr>
          <w:rFonts w:ascii="Times New Roman" w:hAnsi="Times New Roman" w:cs="Times New Roman"/>
          <w:color w:val="000000"/>
          <w:lang w:eastAsia="zh-CN"/>
        </w:rPr>
        <w:tab/>
        <w:t xml:space="preserve"> H2O </w:t>
      </w:r>
      <w:r w:rsidR="008C5CD4">
        <w:rPr>
          <w:rFonts w:ascii="Times New Roman" w:hAnsi="Times New Roman" w:cs="Times New Roman"/>
          <w:color w:val="000000"/>
          <w:lang w:eastAsia="zh-CN"/>
        </w:rPr>
        <w:t xml:space="preserve"> </w:t>
      </w:r>
      <w:r w:rsidRPr="00D4056C">
        <w:rPr>
          <w:rFonts w:ascii="Times New Roman" w:hAnsi="Times New Roman" w:cs="Times New Roman"/>
          <w:color w:val="000000"/>
          <w:lang w:eastAsia="zh-CN"/>
        </w:rPr>
        <w:t>→           O2</w:t>
      </w:r>
      <w:r w:rsidRPr="00D4056C">
        <w:rPr>
          <w:rFonts w:ascii="Times New Roman" w:hAnsi="Times New Roman" w:cs="Times New Roman"/>
          <w:color w:val="000000"/>
          <w:lang w:eastAsia="zh-CN"/>
        </w:rPr>
        <w:tab/>
        <w:t xml:space="preserve"> +    </w:t>
      </w:r>
      <w:r w:rsidRPr="00D4056C">
        <w:rPr>
          <w:rFonts w:ascii="Times New Roman" w:hAnsi="Times New Roman" w:cs="Times New Roman"/>
          <w:color w:val="000000"/>
          <w:lang w:eastAsia="zh-CN"/>
        </w:rPr>
        <w:tab/>
        <w:t>H2</w:t>
      </w:r>
    </w:p>
    <w:p w14:paraId="1015C040" w14:textId="77777777"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 xml:space="preserve">   The chemical formula for each of the molecule above is correct. However, it seems that we have gained an extra oxygen atom. This is not possible. </w:t>
      </w:r>
    </w:p>
    <w:p w14:paraId="2D7D028F" w14:textId="77777777"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 xml:space="preserve">By balancing this equation, the law of conservation of mass will be satisfied. </w:t>
      </w:r>
    </w:p>
    <w:p w14:paraId="2FD80157" w14:textId="2927AB44"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ab/>
      </w:r>
      <w:r w:rsidRPr="00D4056C">
        <w:rPr>
          <w:rFonts w:ascii="Times New Roman" w:hAnsi="Times New Roman" w:cs="Times New Roman"/>
          <w:color w:val="000000"/>
          <w:lang w:eastAsia="zh-CN"/>
        </w:rPr>
        <w:tab/>
      </w:r>
      <w:r w:rsidR="008C5CD4">
        <w:rPr>
          <w:rFonts w:ascii="Times New Roman" w:hAnsi="Times New Roman" w:cs="Times New Roman"/>
          <w:color w:val="000000"/>
          <w:lang w:eastAsia="zh-CN"/>
        </w:rPr>
        <w:t xml:space="preserve">Water      → Oxygen Gas </w:t>
      </w:r>
      <w:r w:rsidRPr="00D4056C">
        <w:rPr>
          <w:rFonts w:ascii="Times New Roman" w:hAnsi="Times New Roman" w:cs="Times New Roman"/>
          <w:color w:val="000000"/>
          <w:lang w:eastAsia="zh-CN"/>
        </w:rPr>
        <w:t>+ Hydrogen Gas</w:t>
      </w:r>
    </w:p>
    <w:p w14:paraId="0CB834D6" w14:textId="59365CDA" w:rsidR="00D4056C" w:rsidRPr="00D4056C" w:rsidRDefault="00D4056C" w:rsidP="00D4056C">
      <w:pPr>
        <w:ind w:firstLine="720"/>
        <w:rPr>
          <w:rFonts w:ascii="Times New Roman" w:hAnsi="Times New Roman" w:cs="Times New Roman"/>
          <w:lang w:eastAsia="zh-CN"/>
        </w:rPr>
      </w:pPr>
      <w:r w:rsidRPr="00D4056C">
        <w:rPr>
          <w:rFonts w:ascii="Times New Roman" w:hAnsi="Times New Roman" w:cs="Times New Roman"/>
          <w:color w:val="000000"/>
          <w:lang w:eastAsia="zh-CN"/>
        </w:rPr>
        <w:tab/>
      </w:r>
      <w:r w:rsidRPr="00D4056C">
        <w:rPr>
          <w:rFonts w:ascii="Times New Roman" w:hAnsi="Times New Roman" w:cs="Times New Roman"/>
          <w:color w:val="000000"/>
          <w:lang w:eastAsia="zh-CN"/>
        </w:rPr>
        <w:tab/>
        <w:t xml:space="preserve"> </w:t>
      </w:r>
      <w:r w:rsidRPr="00D4056C">
        <w:rPr>
          <w:rFonts w:ascii="Times New Roman" w:hAnsi="Times New Roman" w:cs="Times New Roman"/>
          <w:b/>
          <w:color w:val="FF0000"/>
          <w:lang w:eastAsia="zh-CN"/>
        </w:rPr>
        <w:t>2</w:t>
      </w:r>
      <w:r w:rsidRPr="00D4056C">
        <w:rPr>
          <w:rFonts w:ascii="Times New Roman" w:hAnsi="Times New Roman" w:cs="Times New Roman"/>
          <w:color w:val="000000"/>
          <w:lang w:eastAsia="zh-CN"/>
        </w:rPr>
        <w:t xml:space="preserve">H2O </w:t>
      </w:r>
      <w:r w:rsidR="008C5CD4">
        <w:rPr>
          <w:rFonts w:ascii="Times New Roman" w:hAnsi="Times New Roman" w:cs="Times New Roman"/>
          <w:color w:val="000000"/>
          <w:lang w:eastAsia="zh-CN"/>
        </w:rPr>
        <w:t xml:space="preserve">    →    </w:t>
      </w:r>
      <w:r w:rsidRPr="00D4056C">
        <w:rPr>
          <w:rFonts w:ascii="Times New Roman" w:hAnsi="Times New Roman" w:cs="Times New Roman"/>
          <w:color w:val="000000"/>
          <w:lang w:eastAsia="zh-CN"/>
        </w:rPr>
        <w:t> </w:t>
      </w:r>
      <w:r w:rsidR="008C5CD4">
        <w:rPr>
          <w:rFonts w:ascii="Times New Roman" w:hAnsi="Times New Roman" w:cs="Times New Roman"/>
          <w:color w:val="000000"/>
          <w:lang w:eastAsia="zh-CN"/>
        </w:rPr>
        <w:t xml:space="preserve">   </w:t>
      </w:r>
      <w:r w:rsidRPr="00D4056C">
        <w:rPr>
          <w:rFonts w:ascii="Times New Roman" w:hAnsi="Times New Roman" w:cs="Times New Roman"/>
          <w:color w:val="000000"/>
          <w:lang w:eastAsia="zh-CN"/>
        </w:rPr>
        <w:t>O2</w:t>
      </w:r>
      <w:r w:rsidRPr="00D4056C">
        <w:rPr>
          <w:rFonts w:ascii="Times New Roman" w:hAnsi="Times New Roman" w:cs="Times New Roman"/>
          <w:color w:val="000000"/>
          <w:lang w:eastAsia="zh-CN"/>
        </w:rPr>
        <w:tab/>
        <w:t xml:space="preserve"> </w:t>
      </w:r>
      <w:r w:rsidR="008C5CD4">
        <w:rPr>
          <w:rFonts w:ascii="Times New Roman" w:hAnsi="Times New Roman" w:cs="Times New Roman"/>
          <w:color w:val="000000"/>
          <w:lang w:eastAsia="zh-CN"/>
        </w:rPr>
        <w:t xml:space="preserve">     </w:t>
      </w:r>
      <w:r w:rsidRPr="00D4056C">
        <w:rPr>
          <w:rFonts w:ascii="Times New Roman" w:hAnsi="Times New Roman" w:cs="Times New Roman"/>
          <w:color w:val="000000"/>
          <w:lang w:eastAsia="zh-CN"/>
        </w:rPr>
        <w:t>+   </w:t>
      </w:r>
      <w:r w:rsidR="008C5CD4">
        <w:rPr>
          <w:rFonts w:ascii="Times New Roman" w:hAnsi="Times New Roman" w:cs="Times New Roman"/>
          <w:color w:val="000000"/>
          <w:lang w:eastAsia="zh-CN"/>
        </w:rPr>
        <w:t xml:space="preserve">     </w:t>
      </w:r>
      <w:r w:rsidRPr="00D4056C">
        <w:rPr>
          <w:rFonts w:ascii="Times New Roman" w:hAnsi="Times New Roman" w:cs="Times New Roman"/>
          <w:b/>
          <w:color w:val="FF0000"/>
          <w:lang w:eastAsia="zh-CN"/>
        </w:rPr>
        <w:t>2</w:t>
      </w:r>
      <w:r w:rsidRPr="00D4056C">
        <w:rPr>
          <w:rFonts w:ascii="Times New Roman" w:hAnsi="Times New Roman" w:cs="Times New Roman"/>
          <w:color w:val="000000"/>
          <w:lang w:eastAsia="zh-CN"/>
        </w:rPr>
        <w:t>H2</w:t>
      </w:r>
    </w:p>
    <w:p w14:paraId="11CF9B22" w14:textId="77777777" w:rsidR="00D4056C" w:rsidRPr="00D4056C" w:rsidRDefault="00D4056C" w:rsidP="00D4056C">
      <w:pPr>
        <w:rPr>
          <w:rFonts w:ascii="Times New Roman" w:eastAsia="Times New Roman" w:hAnsi="Times New Roman" w:cs="Times New Roman"/>
          <w:lang w:eastAsia="zh-CN"/>
        </w:rPr>
      </w:pPr>
      <w:r w:rsidRPr="00D4056C">
        <w:rPr>
          <w:rFonts w:ascii="Times New Roman" w:eastAsia="Times New Roman" w:hAnsi="Times New Roman" w:cs="Times New Roman"/>
          <w:color w:val="000000"/>
          <w:lang w:eastAsia="zh-CN"/>
        </w:rPr>
        <w:t xml:space="preserve">The purpose of this project is to take an unbalanced chemical reaction from the user, perform calculation, and return the balanced equation as an output. </w:t>
      </w:r>
      <w:r w:rsidRPr="00D4056C">
        <w:rPr>
          <w:rFonts w:ascii="Times New Roman" w:eastAsia="Times New Roman" w:hAnsi="Times New Roman" w:cs="Times New Roman"/>
          <w:color w:val="000000"/>
          <w:lang w:eastAsia="zh-CN"/>
        </w:rPr>
        <w:tab/>
        <w:t xml:space="preserve"> </w:t>
      </w:r>
      <w:r w:rsidRPr="00D4056C">
        <w:rPr>
          <w:rFonts w:ascii="Times New Roman" w:eastAsia="Times New Roman" w:hAnsi="Times New Roman" w:cs="Times New Roman"/>
          <w:color w:val="000000"/>
          <w:lang w:eastAsia="zh-CN"/>
        </w:rPr>
        <w:tab/>
        <w:t xml:space="preserve"> </w:t>
      </w:r>
    </w:p>
    <w:p w14:paraId="181C2456" w14:textId="2B3FD95B" w:rsidR="00100BC4" w:rsidRDefault="00100BC4" w:rsidP="00100BC4">
      <w:pPr>
        <w:rPr>
          <w:rFonts w:ascii="Times New Roman" w:hAnsi="Times New Roman" w:cs="Times New Roman"/>
        </w:rPr>
      </w:pPr>
    </w:p>
    <w:p w14:paraId="3426DD0A" w14:textId="77777777" w:rsidR="00100BC4" w:rsidRDefault="00100BC4" w:rsidP="00100BC4">
      <w:pPr>
        <w:rPr>
          <w:rFonts w:ascii="Times New Roman" w:hAnsi="Times New Roman" w:cs="Times New Roman"/>
        </w:rPr>
      </w:pPr>
    </w:p>
    <w:p w14:paraId="16E47162" w14:textId="08B93CC9" w:rsidR="00100BC4" w:rsidRPr="00100BC4" w:rsidRDefault="00100BC4" w:rsidP="00100BC4">
      <w:pPr>
        <w:rPr>
          <w:rFonts w:ascii="Times New Roman" w:hAnsi="Times New Roman" w:cs="Times New Roman"/>
          <w:b/>
        </w:rPr>
      </w:pPr>
      <w:r w:rsidRPr="00100BC4">
        <w:rPr>
          <w:rFonts w:ascii="Times New Roman" w:hAnsi="Times New Roman" w:cs="Times New Roman"/>
          <w:b/>
        </w:rPr>
        <w:t>Solution Approach</w:t>
      </w:r>
    </w:p>
    <w:p w14:paraId="0D41E9A4" w14:textId="5DCE902A" w:rsidR="008C5CD4" w:rsidRPr="008C5CD4" w:rsidRDefault="00100BC4" w:rsidP="008C5CD4">
      <w:pPr>
        <w:pStyle w:val="NormalWeb"/>
        <w:spacing w:before="0" w:beforeAutospacing="0" w:after="0" w:afterAutospacing="0"/>
      </w:pPr>
      <w:r>
        <w:t xml:space="preserve"> </w:t>
      </w:r>
      <w:r w:rsidR="008C5CD4" w:rsidRPr="008C5CD4">
        <w:rPr>
          <w:color w:val="000000"/>
        </w:rPr>
        <w:t>The determination of the stoichiometric coefficients in a chemical equation is mathematically equivalent to solving a system of linear algebraic equations. MATLAB is ideally suited to solve this problem. Below is a simple example of how this is the case:</w:t>
      </w:r>
    </w:p>
    <w:p w14:paraId="34AD018F" w14:textId="77777777" w:rsidR="008C5CD4" w:rsidRPr="008C5CD4" w:rsidRDefault="008C5CD4" w:rsidP="008C5CD4">
      <w:pPr>
        <w:jc w:val="center"/>
        <w:rPr>
          <w:rFonts w:ascii="Times New Roman" w:hAnsi="Times New Roman" w:cs="Times New Roman"/>
          <w:lang w:eastAsia="zh-CN"/>
        </w:rPr>
      </w:pP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CH4 + 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O2 → 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CO2 + 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H2O</w:t>
      </w:r>
    </w:p>
    <w:p w14:paraId="6C21A1A4" w14:textId="77777777" w:rsidR="008C5CD4" w:rsidRPr="008C5CD4" w:rsidRDefault="008C5CD4" w:rsidP="008C5CD4">
      <w:pPr>
        <w:rPr>
          <w:rFonts w:ascii="Times New Roman" w:hAnsi="Times New Roman" w:cs="Times New Roman"/>
          <w:lang w:eastAsia="zh-CN"/>
        </w:rPr>
      </w:pPr>
      <w:r w:rsidRPr="008C5CD4">
        <w:rPr>
          <w:rFonts w:ascii="Times New Roman" w:hAnsi="Times New Roman" w:cs="Times New Roman"/>
          <w:color w:val="000000"/>
          <w:lang w:eastAsia="zh-CN"/>
        </w:rPr>
        <w:tab/>
        <w:t>Our program is tasked to determine the unknown coefficients x1 and x2. There are two species involved in this reaction: hydrogen (H) and oxygen (O). A balance equation can be written for each of these elements:</w:t>
      </w:r>
    </w:p>
    <w:p w14:paraId="6142F07C" w14:textId="77777777" w:rsidR="008C5CD4" w:rsidRPr="008C5CD4" w:rsidRDefault="008C5CD4" w:rsidP="008C5CD4">
      <w:pPr>
        <w:rPr>
          <w:rFonts w:ascii="Times New Roman" w:hAnsi="Times New Roman" w:cs="Times New Roman"/>
          <w:lang w:eastAsia="zh-CN"/>
        </w:rPr>
      </w:pPr>
      <w:r w:rsidRPr="008C5CD4">
        <w:rPr>
          <w:rFonts w:ascii="Times New Roman" w:hAnsi="Times New Roman" w:cs="Times New Roman"/>
          <w:color w:val="000000"/>
          <w:lang w:eastAsia="zh-CN"/>
        </w:rPr>
        <w:tab/>
      </w:r>
      <w:r w:rsidRPr="008C5CD4">
        <w:rPr>
          <w:rFonts w:ascii="Times New Roman" w:hAnsi="Times New Roman" w:cs="Times New Roman"/>
          <w:color w:val="000000"/>
          <w:lang w:eastAsia="zh-CN"/>
        </w:rPr>
        <w:tab/>
        <w:t>Carbon (C): 1</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1</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p>
    <w:p w14:paraId="6010B211"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Hydrogen (H): 4</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+ 2</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p>
    <w:p w14:paraId="7B8C1B07"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Oxygen (O): 0</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+ 2</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2</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+ 1</w:t>
      </w:r>
      <w:r w:rsidRPr="008C5CD4">
        <w:rPr>
          <w:rFonts w:ascii="MS Mincho" w:eastAsia="MS Mincho" w:hAnsi="MS Mincho" w:cs="MS Mincho"/>
          <w:color w:val="000000"/>
          <w:lang w:eastAsia="zh-CN"/>
        </w:rPr>
        <w:t>⋅</w:t>
      </w: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w:t>
      </w:r>
    </w:p>
    <w:p w14:paraId="48F5C81D"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lastRenderedPageBreak/>
        <w:t xml:space="preserve">We write these as homogeneous equations, each having zero on its right hand side: </w:t>
      </w:r>
    </w:p>
    <w:p w14:paraId="180AE205"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0 </w:t>
      </w:r>
    </w:p>
    <w:p w14:paraId="748D995A"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4x</w:t>
      </w:r>
      <w:r w:rsidRPr="008C5CD4">
        <w:rPr>
          <w:rFonts w:ascii="Times New Roman" w:hAnsi="Times New Roman" w:cs="Times New Roman"/>
          <w:color w:val="000000"/>
          <w:vertAlign w:val="subscript"/>
          <w:lang w:eastAsia="zh-CN"/>
        </w:rPr>
        <w:t>1</w:t>
      </w:r>
      <w:r w:rsidRPr="008C5CD4">
        <w:rPr>
          <w:rFonts w:ascii="Times New Roman" w:hAnsi="Times New Roman" w:cs="Times New Roman"/>
          <w:color w:val="000000"/>
          <w:lang w:eastAsia="zh-CN"/>
        </w:rPr>
        <w:t xml:space="preserve"> – 2x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 0 </w:t>
      </w:r>
    </w:p>
    <w:p w14:paraId="77411318" w14:textId="77777777" w:rsidR="008C5CD4" w:rsidRPr="008C5CD4" w:rsidRDefault="008C5CD4" w:rsidP="008C5CD4">
      <w:pPr>
        <w:ind w:left="720" w:firstLine="720"/>
        <w:rPr>
          <w:rFonts w:ascii="Times New Roman" w:hAnsi="Times New Roman" w:cs="Times New Roman"/>
          <w:lang w:eastAsia="zh-CN"/>
        </w:rPr>
      </w:pPr>
      <w:r w:rsidRPr="008C5CD4">
        <w:rPr>
          <w:rFonts w:ascii="Times New Roman" w:hAnsi="Times New Roman" w:cs="Times New Roman"/>
          <w:color w:val="000000"/>
          <w:lang w:eastAsia="zh-CN"/>
        </w:rPr>
        <w:t>2x</w:t>
      </w:r>
      <w:r w:rsidRPr="008C5CD4">
        <w:rPr>
          <w:rFonts w:ascii="Times New Roman" w:hAnsi="Times New Roman" w:cs="Times New Roman"/>
          <w:color w:val="000000"/>
          <w:vertAlign w:val="subscript"/>
          <w:lang w:eastAsia="zh-CN"/>
        </w:rPr>
        <w:t>2</w:t>
      </w:r>
      <w:r w:rsidRPr="008C5CD4">
        <w:rPr>
          <w:rFonts w:ascii="Times New Roman" w:hAnsi="Times New Roman" w:cs="Times New Roman"/>
          <w:color w:val="000000"/>
          <w:lang w:eastAsia="zh-CN"/>
        </w:rPr>
        <w:t xml:space="preserve"> – 2x</w:t>
      </w:r>
      <w:r w:rsidRPr="008C5CD4">
        <w:rPr>
          <w:rFonts w:ascii="Times New Roman" w:hAnsi="Times New Roman" w:cs="Times New Roman"/>
          <w:color w:val="000000"/>
          <w:vertAlign w:val="subscript"/>
          <w:lang w:eastAsia="zh-CN"/>
        </w:rPr>
        <w:t>3</w:t>
      </w:r>
      <w:r w:rsidRPr="008C5CD4">
        <w:rPr>
          <w:rFonts w:ascii="Times New Roman" w:hAnsi="Times New Roman" w:cs="Times New Roman"/>
          <w:color w:val="000000"/>
          <w:lang w:eastAsia="zh-CN"/>
        </w:rPr>
        <w:t xml:space="preserve"> – 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 0</w:t>
      </w:r>
    </w:p>
    <w:p w14:paraId="1686743C" w14:textId="77777777" w:rsidR="008C5CD4" w:rsidRPr="008C5CD4" w:rsidRDefault="008C5CD4" w:rsidP="008C5CD4">
      <w:pPr>
        <w:rPr>
          <w:rFonts w:ascii="Times New Roman" w:hAnsi="Times New Roman" w:cs="Times New Roman"/>
          <w:lang w:eastAsia="zh-CN"/>
        </w:rPr>
      </w:pPr>
      <w:r w:rsidRPr="008C5CD4">
        <w:rPr>
          <w:rFonts w:ascii="Times New Roman" w:hAnsi="Times New Roman" w:cs="Times New Roman"/>
          <w:color w:val="000000"/>
          <w:lang w:eastAsia="zh-CN"/>
        </w:rPr>
        <w:tab/>
      </w:r>
      <w:r w:rsidRPr="008C5CD4">
        <w:rPr>
          <w:rFonts w:ascii="Times New Roman" w:hAnsi="Times New Roman" w:cs="Times New Roman"/>
          <w:color w:val="000000"/>
          <w:lang w:eastAsia="zh-CN"/>
        </w:rPr>
        <w:tab/>
      </w:r>
    </w:p>
    <w:p w14:paraId="3F25E6A8" w14:textId="77777777" w:rsidR="008C5CD4" w:rsidRPr="008C5CD4" w:rsidRDefault="008C5CD4" w:rsidP="008C5CD4">
      <w:pPr>
        <w:ind w:firstLine="720"/>
        <w:rPr>
          <w:rFonts w:ascii="Times New Roman" w:hAnsi="Times New Roman" w:cs="Times New Roman"/>
          <w:lang w:eastAsia="zh-CN"/>
        </w:rPr>
      </w:pPr>
      <w:r w:rsidRPr="008C5CD4">
        <w:rPr>
          <w:rFonts w:ascii="Times New Roman" w:hAnsi="Times New Roman" w:cs="Times New Roman"/>
          <w:color w:val="000000"/>
          <w:lang w:eastAsia="zh-CN"/>
        </w:rPr>
        <w:t xml:space="preserve">At this point, we have three equations in four unknowns. To complete the system, we define an auxiliary equation by arbitrarily choosing a value for one of the coefficients: </w:t>
      </w:r>
    </w:p>
    <w:p w14:paraId="2C0E9219" w14:textId="77777777" w:rsidR="008C5CD4" w:rsidRPr="008C5CD4" w:rsidRDefault="008C5CD4" w:rsidP="008C5CD4">
      <w:pPr>
        <w:ind w:left="2880" w:firstLine="720"/>
        <w:rPr>
          <w:rFonts w:ascii="Times New Roman" w:hAnsi="Times New Roman" w:cs="Times New Roman"/>
          <w:lang w:eastAsia="zh-CN"/>
        </w:rPr>
      </w:pPr>
      <w:r w:rsidRPr="008C5CD4">
        <w:rPr>
          <w:rFonts w:ascii="Times New Roman" w:hAnsi="Times New Roman" w:cs="Times New Roman"/>
          <w:color w:val="000000"/>
          <w:lang w:eastAsia="zh-CN"/>
        </w:rPr>
        <w:t>x</w:t>
      </w:r>
      <w:r w:rsidRPr="008C5CD4">
        <w:rPr>
          <w:rFonts w:ascii="Times New Roman" w:hAnsi="Times New Roman" w:cs="Times New Roman"/>
          <w:color w:val="000000"/>
          <w:vertAlign w:val="subscript"/>
          <w:lang w:eastAsia="zh-CN"/>
        </w:rPr>
        <w:t>4</w:t>
      </w:r>
      <w:r w:rsidRPr="008C5CD4">
        <w:rPr>
          <w:rFonts w:ascii="Times New Roman" w:hAnsi="Times New Roman" w:cs="Times New Roman"/>
          <w:color w:val="000000"/>
          <w:lang w:eastAsia="zh-CN"/>
        </w:rPr>
        <w:t xml:space="preserve"> = 1</w:t>
      </w:r>
    </w:p>
    <w:p w14:paraId="4607A578" w14:textId="77777777" w:rsidR="008C5CD4" w:rsidRPr="008C5CD4" w:rsidRDefault="008C5CD4" w:rsidP="008C5CD4">
      <w:pPr>
        <w:ind w:firstLine="720"/>
        <w:rPr>
          <w:rFonts w:ascii="Times New Roman" w:hAnsi="Times New Roman" w:cs="Times New Roman"/>
          <w:lang w:eastAsia="zh-CN"/>
        </w:rPr>
      </w:pPr>
      <w:r w:rsidRPr="008C5CD4">
        <w:rPr>
          <w:rFonts w:ascii="Times New Roman" w:hAnsi="Times New Roman" w:cs="Times New Roman"/>
          <w:color w:val="000000"/>
          <w:lang w:eastAsia="zh-CN"/>
        </w:rPr>
        <w:t xml:space="preserve">The complete system of equations can be written in matrix form as Ax = b, where </w:t>
      </w:r>
    </w:p>
    <w:p w14:paraId="2E63C503" w14:textId="77777777" w:rsidR="008C5CD4" w:rsidRPr="008C5CD4" w:rsidRDefault="008C5CD4" w:rsidP="008C5CD4">
      <w:pPr>
        <w:ind w:firstLine="720"/>
        <w:rPr>
          <w:rFonts w:ascii="Times New Roman" w:hAnsi="Times New Roman" w:cs="Times New Roman"/>
          <w:lang w:eastAsia="zh-CN"/>
        </w:rPr>
      </w:pPr>
      <w:r w:rsidRPr="008C5CD4">
        <w:rPr>
          <w:rFonts w:ascii="Times New Roman" w:hAnsi="Times New Roman" w:cs="Times New Roman"/>
          <w:color w:val="000000"/>
          <w:lang w:eastAsia="zh-CN"/>
        </w:rPr>
        <w:t xml:space="preserve">A = [1 0 –1   0 </w:t>
      </w:r>
    </w:p>
    <w:p w14:paraId="4489C474" w14:textId="07B324BF"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4  0   0 –2 </w:t>
      </w:r>
    </w:p>
    <w:p w14:paraId="7442711A" w14:textId="46330B77" w:rsidR="008C5CD4" w:rsidRPr="008C5CD4" w:rsidRDefault="008C5CD4" w:rsidP="008C5CD4">
      <w:pPr>
        <w:ind w:left="720"/>
        <w:rPr>
          <w:rFonts w:ascii="Times New Roman" w:hAnsi="Times New Roman" w:cs="Times New Roman"/>
          <w:lang w:eastAsia="zh-CN"/>
        </w:rPr>
      </w:pPr>
      <w:r>
        <w:rPr>
          <w:rFonts w:ascii="Times New Roman" w:hAnsi="Times New Roman" w:cs="Times New Roman"/>
          <w:color w:val="000000"/>
          <w:lang w:eastAsia="zh-CN"/>
        </w:rPr>
        <w:t xml:space="preserve">        </w:t>
      </w:r>
      <w:r w:rsidRPr="008C5CD4">
        <w:rPr>
          <w:rFonts w:ascii="Times New Roman" w:hAnsi="Times New Roman" w:cs="Times New Roman"/>
          <w:color w:val="000000"/>
          <w:lang w:eastAsia="zh-CN"/>
        </w:rPr>
        <w:t xml:space="preserve">0  2 –2 –1 </w:t>
      </w:r>
    </w:p>
    <w:p w14:paraId="33F9DFEB" w14:textId="2F4B9FD6"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0  0   0   1</w:t>
      </w:r>
      <w:r>
        <w:rPr>
          <w:rFonts w:ascii="Times New Roman" w:hAnsi="Times New Roman" w:cs="Times New Roman"/>
          <w:color w:val="000000"/>
          <w:lang w:eastAsia="zh-CN"/>
        </w:rPr>
        <w:t>]</w:t>
      </w:r>
      <w:r w:rsidRPr="008C5CD4">
        <w:rPr>
          <w:rFonts w:ascii="Times New Roman" w:hAnsi="Times New Roman" w:cs="Times New Roman"/>
          <w:color w:val="000000"/>
          <w:lang w:eastAsia="zh-CN"/>
        </w:rPr>
        <w:t xml:space="preserve"> </w:t>
      </w:r>
    </w:p>
    <w:p w14:paraId="140FFC63" w14:textId="77777777" w:rsidR="008C5CD4" w:rsidRPr="008C5CD4" w:rsidRDefault="008C5CD4" w:rsidP="008C5CD4">
      <w:pPr>
        <w:rPr>
          <w:rFonts w:ascii="Times New Roman" w:eastAsia="Times New Roman" w:hAnsi="Times New Roman" w:cs="Times New Roman"/>
          <w:lang w:eastAsia="zh-CN"/>
        </w:rPr>
      </w:pPr>
    </w:p>
    <w:p w14:paraId="4452166A"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x = [x1 </w:t>
      </w:r>
    </w:p>
    <w:p w14:paraId="1C32C00B"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x2 </w:t>
      </w:r>
    </w:p>
    <w:p w14:paraId="61FE302C"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x3 </w:t>
      </w:r>
    </w:p>
    <w:p w14:paraId="6F8B0171"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x4] </w:t>
      </w:r>
    </w:p>
    <w:p w14:paraId="42C336C0" w14:textId="77777777" w:rsidR="008C5CD4" w:rsidRPr="008C5CD4" w:rsidRDefault="008C5CD4" w:rsidP="008C5CD4">
      <w:pPr>
        <w:rPr>
          <w:rFonts w:ascii="Times New Roman" w:eastAsia="Times New Roman" w:hAnsi="Times New Roman" w:cs="Times New Roman"/>
          <w:lang w:eastAsia="zh-CN"/>
        </w:rPr>
      </w:pPr>
    </w:p>
    <w:p w14:paraId="56183067"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b = [0 </w:t>
      </w:r>
    </w:p>
    <w:p w14:paraId="7905B249"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0 </w:t>
      </w:r>
    </w:p>
    <w:p w14:paraId="6A9596AC"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0 </w:t>
      </w:r>
    </w:p>
    <w:p w14:paraId="07C243F1"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         1]</w:t>
      </w:r>
    </w:p>
    <w:p w14:paraId="42B526E7" w14:textId="77777777" w:rsidR="008C5CD4" w:rsidRPr="008C5CD4" w:rsidRDefault="008C5CD4" w:rsidP="008C5CD4">
      <w:pPr>
        <w:ind w:left="720"/>
        <w:rPr>
          <w:rFonts w:ascii="Times New Roman" w:hAnsi="Times New Roman" w:cs="Times New Roman"/>
          <w:lang w:eastAsia="zh-CN"/>
        </w:rPr>
      </w:pPr>
      <w:r w:rsidRPr="008C5CD4">
        <w:rPr>
          <w:rFonts w:ascii="Times New Roman" w:hAnsi="Times New Roman" w:cs="Times New Roman"/>
          <w:color w:val="000000"/>
          <w:lang w:eastAsia="zh-CN"/>
        </w:rPr>
        <w:t xml:space="preserve">Solving for the x matrix will give us the coefficients we need. </w:t>
      </w:r>
    </w:p>
    <w:p w14:paraId="3AA24828" w14:textId="77777777" w:rsidR="008C5CD4" w:rsidRPr="008C5CD4" w:rsidRDefault="008C5CD4" w:rsidP="008C5CD4">
      <w:pPr>
        <w:rPr>
          <w:rFonts w:ascii="Times New Roman" w:eastAsia="Times New Roman" w:hAnsi="Times New Roman" w:cs="Times New Roman"/>
          <w:lang w:eastAsia="zh-CN"/>
        </w:rPr>
      </w:pPr>
    </w:p>
    <w:p w14:paraId="64E91557" w14:textId="0697EBE8" w:rsidR="00100BC4" w:rsidRDefault="00100BC4" w:rsidP="00100BC4">
      <w:pPr>
        <w:rPr>
          <w:rFonts w:ascii="Times New Roman" w:hAnsi="Times New Roman" w:cs="Times New Roman"/>
        </w:rPr>
      </w:pPr>
    </w:p>
    <w:p w14:paraId="5CF2BA71" w14:textId="77777777" w:rsidR="00954690" w:rsidRPr="00FE7317" w:rsidRDefault="00954690" w:rsidP="00954690">
      <w:pPr>
        <w:rPr>
          <w:rFonts w:ascii="Times New Roman" w:hAnsi="Times New Roman" w:cs="Times New Roman"/>
          <w:sz w:val="28"/>
          <w:lang w:eastAsia="zh-CN"/>
        </w:rPr>
      </w:pPr>
      <w:r w:rsidRPr="00FE7317">
        <w:rPr>
          <w:rFonts w:ascii="Times New Roman" w:hAnsi="Times New Roman" w:cs="Times New Roman"/>
          <w:color w:val="000000"/>
          <w:szCs w:val="22"/>
          <w:lang w:eastAsia="zh-CN"/>
        </w:rPr>
        <w:t>Our program will consist of three main scripts:</w:t>
      </w:r>
    </w:p>
    <w:p w14:paraId="66E778DC" w14:textId="77777777" w:rsidR="00954690" w:rsidRDefault="00954690" w:rsidP="00954690">
      <w:pPr>
        <w:pStyle w:val="ListParagraph"/>
        <w:numPr>
          <w:ilvl w:val="0"/>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countAtoms returns a structure array holding the numbers of atoms in each species of the chemical formulas. The input is a string or a cell array of string</w:t>
      </w:r>
    </w:p>
    <w:p w14:paraId="59147AC5" w14:textId="77777777" w:rsidR="00954690"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First, countAtoms will read input from a file provided by the user. This file should contain a chemical equation or a list of chemical equations needed to be balance</w:t>
      </w:r>
    </w:p>
    <w:p w14:paraId="01B6B229" w14:textId="77777777" w:rsidR="00954690"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An example of calling countAtoms</w:t>
      </w:r>
    </w:p>
    <w:p w14:paraId="58DD7329" w14:textId="77777777" w:rsidR="00954690"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 xml:space="preserve">N = countAtoms({‘CH4’, ‘02’, ‘CO2’, ‘H20’}); </w:t>
      </w:r>
    </w:p>
    <w:p w14:paraId="4297C270" w14:textId="77777777" w:rsidR="00954690"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N =</w:t>
      </w:r>
    </w:p>
    <w:p w14:paraId="530B2BA9" w14:textId="77777777" w:rsidR="00954690" w:rsidRDefault="00954690" w:rsidP="00954690">
      <w:pPr>
        <w:pStyle w:val="ListParagraph"/>
        <w:numPr>
          <w:ilvl w:val="3"/>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 xml:space="preserve"> Struct with fields</w:t>
      </w:r>
    </w:p>
    <w:p w14:paraId="6E96DE97" w14:textId="77777777" w:rsidR="00954690" w:rsidRDefault="00954690" w:rsidP="00954690">
      <w:pPr>
        <w:pStyle w:val="ListParagraph"/>
        <w:numPr>
          <w:ilvl w:val="4"/>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C</w:t>
      </w:r>
    </w:p>
    <w:p w14:paraId="2CE62BC9" w14:textId="77777777" w:rsidR="00954690" w:rsidRDefault="00954690" w:rsidP="00954690">
      <w:pPr>
        <w:pStyle w:val="ListParagraph"/>
        <w:numPr>
          <w:ilvl w:val="4"/>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H</w:t>
      </w:r>
    </w:p>
    <w:p w14:paraId="152A8B46" w14:textId="77777777" w:rsidR="00954690" w:rsidRPr="00FE7317" w:rsidRDefault="00954690" w:rsidP="00954690">
      <w:pPr>
        <w:pStyle w:val="ListParagraph"/>
        <w:numPr>
          <w:ilvl w:val="4"/>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O</w:t>
      </w:r>
    </w:p>
    <w:p w14:paraId="1C2DBA53" w14:textId="77777777" w:rsidR="00954690" w:rsidRPr="00FE7317" w:rsidRDefault="00954690" w:rsidP="00954690">
      <w:pPr>
        <w:rPr>
          <w:rFonts w:ascii="Times New Roman" w:hAnsi="Times New Roman" w:cs="Times New Roman"/>
          <w:sz w:val="28"/>
          <w:lang w:eastAsia="zh-CN"/>
        </w:rPr>
      </w:pPr>
      <w:r w:rsidRPr="00FE7317">
        <w:rPr>
          <w:rFonts w:ascii="Times New Roman" w:hAnsi="Times New Roman" w:cs="Times New Roman"/>
          <w:color w:val="000000"/>
          <w:szCs w:val="22"/>
          <w:lang w:eastAsia="zh-CN"/>
        </w:rPr>
        <w:tab/>
      </w:r>
      <w:r w:rsidRPr="00FE7317">
        <w:rPr>
          <w:rFonts w:ascii="Times New Roman" w:hAnsi="Times New Roman" w:cs="Times New Roman"/>
          <w:color w:val="000000"/>
          <w:szCs w:val="22"/>
          <w:lang w:eastAsia="zh-CN"/>
        </w:rPr>
        <w:tab/>
      </w:r>
      <w:r w:rsidRPr="00FE7317">
        <w:rPr>
          <w:rFonts w:ascii="Times New Roman" w:hAnsi="Times New Roman" w:cs="Times New Roman"/>
          <w:color w:val="000000"/>
          <w:szCs w:val="22"/>
          <w:lang w:eastAsia="zh-CN"/>
        </w:rPr>
        <w:tab/>
      </w:r>
      <w:r>
        <w:rPr>
          <w:rFonts w:ascii="Times New Roman" w:hAnsi="Times New Roman" w:cs="Times New Roman"/>
          <w:color w:val="000000"/>
          <w:szCs w:val="22"/>
          <w:lang w:eastAsia="zh-CN"/>
        </w:rPr>
        <w:t xml:space="preserve">        s</w:t>
      </w:r>
      <w:r w:rsidRPr="00FE7317">
        <w:rPr>
          <w:rFonts w:ascii="Times New Roman" w:hAnsi="Times New Roman" w:cs="Times New Roman"/>
          <w:color w:val="000000"/>
          <w:szCs w:val="22"/>
          <w:lang w:eastAsia="zh-CN"/>
        </w:rPr>
        <w:t>uch that</w:t>
      </w:r>
    </w:p>
    <w:p w14:paraId="2151B6FB" w14:textId="77777777" w:rsidR="00954690" w:rsidRPr="00FE7317" w:rsidRDefault="00954690" w:rsidP="00954690">
      <w:pPr>
        <w:ind w:left="2880"/>
        <w:rPr>
          <w:rFonts w:ascii="Times New Roman" w:hAnsi="Times New Roman" w:cs="Times New Roman"/>
          <w:sz w:val="28"/>
          <w:lang w:eastAsia="zh-CN"/>
        </w:rPr>
      </w:pPr>
      <w:r w:rsidRPr="00FE7317">
        <w:rPr>
          <w:rFonts w:ascii="Times New Roman" w:hAnsi="Times New Roman" w:cs="Times New Roman"/>
          <w:color w:val="000000"/>
          <w:szCs w:val="22"/>
          <w:lang w:eastAsia="zh-CN"/>
        </w:rPr>
        <w:t>C</w:t>
      </w:r>
      <w:r w:rsidRPr="00FE7317">
        <w:rPr>
          <w:rFonts w:ascii="Times New Roman" w:hAnsi="Times New Roman" w:cs="Times New Roman"/>
          <w:color w:val="000000"/>
          <w:szCs w:val="22"/>
          <w:lang w:eastAsia="zh-CN"/>
        </w:rPr>
        <w:tab/>
        <w:t>1</w:t>
      </w:r>
      <w:r w:rsidRPr="00FE7317">
        <w:rPr>
          <w:rFonts w:ascii="Times New Roman" w:hAnsi="Times New Roman" w:cs="Times New Roman"/>
          <w:color w:val="000000"/>
          <w:szCs w:val="22"/>
          <w:lang w:eastAsia="zh-CN"/>
        </w:rPr>
        <w:tab/>
        <w:t>0</w:t>
      </w:r>
      <w:r w:rsidRPr="00FE7317">
        <w:rPr>
          <w:rFonts w:ascii="Times New Roman" w:hAnsi="Times New Roman" w:cs="Times New Roman"/>
          <w:color w:val="000000"/>
          <w:szCs w:val="22"/>
          <w:lang w:eastAsia="zh-CN"/>
        </w:rPr>
        <w:tab/>
        <w:t>1</w:t>
      </w:r>
      <w:r w:rsidRPr="00FE7317">
        <w:rPr>
          <w:rFonts w:ascii="Times New Roman" w:hAnsi="Times New Roman" w:cs="Times New Roman"/>
          <w:color w:val="000000"/>
          <w:szCs w:val="22"/>
          <w:lang w:eastAsia="zh-CN"/>
        </w:rPr>
        <w:tab/>
        <w:t>0</w:t>
      </w:r>
      <w:r w:rsidRPr="00FE7317">
        <w:rPr>
          <w:rFonts w:ascii="Times New Roman" w:hAnsi="Times New Roman" w:cs="Times New Roman"/>
          <w:color w:val="000000"/>
          <w:szCs w:val="22"/>
          <w:lang w:eastAsia="zh-CN"/>
        </w:rPr>
        <w:tab/>
      </w:r>
    </w:p>
    <w:p w14:paraId="56E570D5" w14:textId="77777777" w:rsidR="00954690" w:rsidRPr="00FE7317" w:rsidRDefault="00954690" w:rsidP="00954690">
      <w:pPr>
        <w:ind w:left="2880"/>
        <w:rPr>
          <w:rFonts w:ascii="Times New Roman" w:hAnsi="Times New Roman" w:cs="Times New Roman"/>
          <w:sz w:val="28"/>
          <w:lang w:eastAsia="zh-CN"/>
        </w:rPr>
      </w:pPr>
      <w:r w:rsidRPr="00FE7317">
        <w:rPr>
          <w:rFonts w:ascii="Times New Roman" w:hAnsi="Times New Roman" w:cs="Times New Roman"/>
          <w:color w:val="000000"/>
          <w:szCs w:val="22"/>
          <w:lang w:eastAsia="zh-CN"/>
        </w:rPr>
        <w:t>H</w:t>
      </w:r>
      <w:r w:rsidRPr="00FE7317">
        <w:rPr>
          <w:rFonts w:ascii="Times New Roman" w:hAnsi="Times New Roman" w:cs="Times New Roman"/>
          <w:color w:val="000000"/>
          <w:szCs w:val="22"/>
          <w:lang w:eastAsia="zh-CN"/>
        </w:rPr>
        <w:tab/>
        <w:t>4</w:t>
      </w:r>
      <w:r w:rsidRPr="00FE7317">
        <w:rPr>
          <w:rFonts w:ascii="Times New Roman" w:hAnsi="Times New Roman" w:cs="Times New Roman"/>
          <w:color w:val="000000"/>
          <w:szCs w:val="22"/>
          <w:lang w:eastAsia="zh-CN"/>
        </w:rPr>
        <w:tab/>
        <w:t>0</w:t>
      </w:r>
      <w:r w:rsidRPr="00FE7317">
        <w:rPr>
          <w:rFonts w:ascii="Times New Roman" w:hAnsi="Times New Roman" w:cs="Times New Roman"/>
          <w:color w:val="000000"/>
          <w:szCs w:val="22"/>
          <w:lang w:eastAsia="zh-CN"/>
        </w:rPr>
        <w:tab/>
        <w:t>0</w:t>
      </w:r>
      <w:r w:rsidRPr="00FE7317">
        <w:rPr>
          <w:rFonts w:ascii="Times New Roman" w:hAnsi="Times New Roman" w:cs="Times New Roman"/>
          <w:color w:val="000000"/>
          <w:szCs w:val="22"/>
          <w:lang w:eastAsia="zh-CN"/>
        </w:rPr>
        <w:tab/>
        <w:t>2</w:t>
      </w:r>
    </w:p>
    <w:p w14:paraId="3B267751" w14:textId="77777777" w:rsidR="00954690" w:rsidRPr="00FE7317" w:rsidRDefault="00954690" w:rsidP="00954690">
      <w:pPr>
        <w:ind w:left="2880"/>
        <w:rPr>
          <w:rFonts w:ascii="Times New Roman" w:hAnsi="Times New Roman" w:cs="Times New Roman"/>
          <w:sz w:val="28"/>
          <w:lang w:eastAsia="zh-CN"/>
        </w:rPr>
      </w:pPr>
      <w:r w:rsidRPr="00FE7317">
        <w:rPr>
          <w:rFonts w:ascii="Times New Roman" w:hAnsi="Times New Roman" w:cs="Times New Roman"/>
          <w:color w:val="000000"/>
          <w:szCs w:val="22"/>
          <w:lang w:eastAsia="zh-CN"/>
        </w:rPr>
        <w:t>O</w:t>
      </w:r>
      <w:r w:rsidRPr="00FE7317">
        <w:rPr>
          <w:rFonts w:ascii="Times New Roman" w:hAnsi="Times New Roman" w:cs="Times New Roman"/>
          <w:color w:val="000000"/>
          <w:szCs w:val="22"/>
          <w:lang w:eastAsia="zh-CN"/>
        </w:rPr>
        <w:tab/>
        <w:t>0</w:t>
      </w:r>
      <w:r w:rsidRPr="00FE7317">
        <w:rPr>
          <w:rFonts w:ascii="Times New Roman" w:hAnsi="Times New Roman" w:cs="Times New Roman"/>
          <w:color w:val="000000"/>
          <w:szCs w:val="22"/>
          <w:lang w:eastAsia="zh-CN"/>
        </w:rPr>
        <w:tab/>
        <w:t>2</w:t>
      </w:r>
      <w:r w:rsidRPr="00FE7317">
        <w:rPr>
          <w:rFonts w:ascii="Times New Roman" w:hAnsi="Times New Roman" w:cs="Times New Roman"/>
          <w:color w:val="000000"/>
          <w:szCs w:val="22"/>
          <w:lang w:eastAsia="zh-CN"/>
        </w:rPr>
        <w:tab/>
        <w:t>2</w:t>
      </w:r>
      <w:r w:rsidRPr="00FE7317">
        <w:rPr>
          <w:rFonts w:ascii="Times New Roman" w:hAnsi="Times New Roman" w:cs="Times New Roman"/>
          <w:color w:val="000000"/>
          <w:szCs w:val="22"/>
          <w:lang w:eastAsia="zh-CN"/>
        </w:rPr>
        <w:tab/>
        <w:t>1</w:t>
      </w:r>
    </w:p>
    <w:p w14:paraId="4DBC3365" w14:textId="77777777" w:rsidR="00954690" w:rsidRPr="00FE7317"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Elements, by convention, consist of one or two character abbreviations. The character is capitalized. If present, the second character is a lowercase letter. Therefore, error messages will be generated for invalid formulas input by the user</w:t>
      </w:r>
    </w:p>
    <w:p w14:paraId="480C82C8" w14:textId="77777777" w:rsidR="00954690" w:rsidRDefault="00954690" w:rsidP="00954690">
      <w:pPr>
        <w:pStyle w:val="ListParagraph"/>
        <w:numPr>
          <w:ilvl w:val="0"/>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lastRenderedPageBreak/>
        <w:t>myMat computes the matrix for the given set of chemical species. The input is a structure array of the numbers of atoms each species have (the structure array obtained from countAtoms). In other word, the input of myMat is the output of countAtoms</w:t>
      </w:r>
    </w:p>
    <w:p w14:paraId="23020B60" w14:textId="77777777" w:rsidR="00954690"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Example</w:t>
      </w:r>
    </w:p>
    <w:p w14:paraId="207B17C0" w14:textId="77777777" w:rsidR="00954690"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N = countAtoms({‘CH4’, ‘02’, ‘CO2’, ‘H20’});</w:t>
      </w:r>
    </w:p>
    <w:p w14:paraId="2D4AEB3B" w14:textId="77777777" w:rsidR="00954690"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B = myMat(N);</w:t>
      </w:r>
    </w:p>
    <w:p w14:paraId="2E2EFF0A" w14:textId="77777777" w:rsidR="00954690"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myMat =</w:t>
      </w:r>
    </w:p>
    <w:p w14:paraId="5BFAFCD8" w14:textId="77777777" w:rsidR="00954690" w:rsidRDefault="00954690" w:rsidP="00954690">
      <w:pPr>
        <w:pStyle w:val="ListParagraph"/>
        <w:ind w:left="2520"/>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1</w:t>
      </w:r>
      <w:r>
        <w:rPr>
          <w:rFonts w:ascii="Times New Roman" w:hAnsi="Times New Roman" w:cs="Times New Roman"/>
          <w:color w:val="000000"/>
          <w:szCs w:val="22"/>
          <w:lang w:eastAsia="zh-CN"/>
        </w:rPr>
        <w:tab/>
        <w:t xml:space="preserve">  </w:t>
      </w:r>
      <w:r w:rsidRPr="00FE7317">
        <w:rPr>
          <w:rFonts w:ascii="Times New Roman" w:hAnsi="Times New Roman" w:cs="Times New Roman"/>
          <w:color w:val="000000"/>
          <w:szCs w:val="22"/>
          <w:lang w:eastAsia="zh-CN"/>
        </w:rPr>
        <w:t>0</w:t>
      </w:r>
      <w:r>
        <w:rPr>
          <w:rFonts w:ascii="Times New Roman" w:hAnsi="Times New Roman" w:cs="Times New Roman"/>
          <w:color w:val="000000"/>
          <w:szCs w:val="22"/>
          <w:lang w:eastAsia="zh-CN"/>
        </w:rPr>
        <w:tab/>
      </w:r>
      <w:r w:rsidRPr="00FE7317">
        <w:rPr>
          <w:rFonts w:ascii="Times New Roman" w:hAnsi="Times New Roman" w:cs="Times New Roman"/>
          <w:color w:val="000000"/>
          <w:szCs w:val="22"/>
          <w:lang w:eastAsia="zh-CN"/>
        </w:rPr>
        <w:t>1</w:t>
      </w:r>
      <w:r w:rsidRPr="00FE7317">
        <w:rPr>
          <w:rFonts w:ascii="Times New Roman" w:hAnsi="Times New Roman" w:cs="Times New Roman"/>
          <w:color w:val="000000"/>
          <w:szCs w:val="22"/>
          <w:lang w:eastAsia="zh-CN"/>
        </w:rPr>
        <w:tab/>
        <w:t>0</w:t>
      </w:r>
    </w:p>
    <w:p w14:paraId="46C2DEFB" w14:textId="77777777" w:rsidR="00954690" w:rsidRDefault="00954690" w:rsidP="00954690">
      <w:pPr>
        <w:pStyle w:val="ListParagraph"/>
        <w:ind w:left="2520"/>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 xml:space="preserve">4 </w:t>
      </w:r>
      <w:r w:rsidRPr="00FE7317">
        <w:rPr>
          <w:rFonts w:ascii="Times New Roman" w:hAnsi="Times New Roman" w:cs="Times New Roman"/>
          <w:color w:val="000000"/>
          <w:szCs w:val="22"/>
          <w:lang w:eastAsia="zh-CN"/>
        </w:rPr>
        <w:tab/>
      </w:r>
      <w:r>
        <w:rPr>
          <w:rFonts w:ascii="Times New Roman" w:hAnsi="Times New Roman" w:cs="Times New Roman"/>
          <w:color w:val="000000"/>
          <w:szCs w:val="22"/>
          <w:lang w:eastAsia="zh-CN"/>
        </w:rPr>
        <w:t xml:space="preserve">  </w:t>
      </w:r>
      <w:r w:rsidRPr="00FE7317">
        <w:rPr>
          <w:rFonts w:ascii="Times New Roman" w:hAnsi="Times New Roman" w:cs="Times New Roman"/>
          <w:color w:val="000000"/>
          <w:szCs w:val="22"/>
          <w:lang w:eastAsia="zh-CN"/>
        </w:rPr>
        <w:t>0</w:t>
      </w:r>
      <w:r w:rsidRPr="00FE7317">
        <w:rPr>
          <w:rFonts w:ascii="Times New Roman" w:hAnsi="Times New Roman" w:cs="Times New Roman"/>
          <w:color w:val="000000"/>
          <w:szCs w:val="22"/>
          <w:lang w:eastAsia="zh-CN"/>
        </w:rPr>
        <w:tab/>
        <w:t>0</w:t>
      </w:r>
      <w:r w:rsidRPr="00FE7317">
        <w:rPr>
          <w:rFonts w:ascii="Times New Roman" w:hAnsi="Times New Roman" w:cs="Times New Roman"/>
          <w:color w:val="000000"/>
          <w:szCs w:val="22"/>
          <w:lang w:eastAsia="zh-CN"/>
        </w:rPr>
        <w:tab/>
        <w:t>2</w:t>
      </w:r>
    </w:p>
    <w:p w14:paraId="3CF12E55" w14:textId="77777777" w:rsidR="00954690" w:rsidRPr="00FE7317" w:rsidRDefault="00954690" w:rsidP="00954690">
      <w:pPr>
        <w:pStyle w:val="ListParagraph"/>
        <w:numPr>
          <w:ilvl w:val="0"/>
          <w:numId w:val="5"/>
        </w:numPr>
        <w:textAlignment w:val="baseline"/>
        <w:rPr>
          <w:rFonts w:ascii="Times New Roman" w:hAnsi="Times New Roman" w:cs="Times New Roman"/>
          <w:color w:val="000000"/>
          <w:szCs w:val="22"/>
          <w:lang w:eastAsia="zh-CN"/>
        </w:rPr>
      </w:pPr>
      <w:r>
        <w:rPr>
          <w:rFonts w:ascii="Times New Roman" w:hAnsi="Times New Roman" w:cs="Times New Roman"/>
          <w:color w:val="000000"/>
          <w:szCs w:val="22"/>
          <w:lang w:eastAsia="zh-CN"/>
        </w:rPr>
        <w:t xml:space="preserve">  </w:t>
      </w:r>
      <w:r w:rsidRPr="00FE7317">
        <w:rPr>
          <w:rFonts w:ascii="Times New Roman" w:hAnsi="Times New Roman" w:cs="Times New Roman"/>
          <w:color w:val="000000"/>
          <w:szCs w:val="22"/>
          <w:lang w:eastAsia="zh-CN"/>
        </w:rPr>
        <w:t>2</w:t>
      </w:r>
      <w:r w:rsidRPr="00FE7317">
        <w:rPr>
          <w:rFonts w:ascii="Times New Roman" w:hAnsi="Times New Roman" w:cs="Times New Roman"/>
          <w:color w:val="000000"/>
          <w:szCs w:val="22"/>
          <w:lang w:eastAsia="zh-CN"/>
        </w:rPr>
        <w:tab/>
        <w:t>2</w:t>
      </w:r>
      <w:r w:rsidRPr="00FE7317">
        <w:rPr>
          <w:rFonts w:ascii="Times New Roman" w:hAnsi="Times New Roman" w:cs="Times New Roman"/>
          <w:color w:val="000000"/>
          <w:szCs w:val="22"/>
          <w:lang w:eastAsia="zh-CN"/>
        </w:rPr>
        <w:tab/>
        <w:t>1</w:t>
      </w:r>
    </w:p>
    <w:p w14:paraId="0B8B42FB" w14:textId="77777777" w:rsidR="00954690" w:rsidRPr="00FE7317" w:rsidRDefault="00954690" w:rsidP="00954690">
      <w:pPr>
        <w:pStyle w:val="ListParagraph"/>
        <w:numPr>
          <w:ilvl w:val="0"/>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chemBalance computes a stoichiometry matrix for a chemical equation. The coefficient is negative for reactants and positive for products</w:t>
      </w:r>
    </w:p>
    <w:p w14:paraId="78955153" w14:textId="77777777" w:rsidR="00954690"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Example of calling this function:</w:t>
      </w:r>
    </w:p>
    <w:p w14:paraId="135DDB8F" w14:textId="77777777" w:rsidR="00954690"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Out = chemBalance({‘CH4’, ‘02’, ‘CO2’, ‘H20’});</w:t>
      </w:r>
    </w:p>
    <w:p w14:paraId="12BCC0EA" w14:textId="77777777" w:rsidR="00954690" w:rsidRPr="00FE7317" w:rsidRDefault="00954690" w:rsidP="00954690">
      <w:pPr>
        <w:pStyle w:val="ListParagraph"/>
        <w:numPr>
          <w:ilvl w:val="2"/>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 xml:space="preserve">Out = </w:t>
      </w:r>
    </w:p>
    <w:p w14:paraId="6E417AD1" w14:textId="77777777" w:rsidR="00954690" w:rsidRPr="00FE7317" w:rsidRDefault="00954690" w:rsidP="00954690">
      <w:pPr>
        <w:ind w:left="2880"/>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-1</w:t>
      </w:r>
    </w:p>
    <w:p w14:paraId="61118B66" w14:textId="77777777" w:rsidR="00954690" w:rsidRPr="00FE7317" w:rsidRDefault="00954690" w:rsidP="00954690">
      <w:pPr>
        <w:ind w:left="2880"/>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-2</w:t>
      </w:r>
    </w:p>
    <w:p w14:paraId="791DC269" w14:textId="77777777" w:rsidR="00954690" w:rsidRPr="00FE7317" w:rsidRDefault="00954690" w:rsidP="00954690">
      <w:pPr>
        <w:ind w:left="2880"/>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1</w:t>
      </w:r>
    </w:p>
    <w:p w14:paraId="05B827BD" w14:textId="77777777" w:rsidR="00954690" w:rsidRPr="00FE7317" w:rsidRDefault="00954690" w:rsidP="00954690">
      <w:pPr>
        <w:ind w:left="2880"/>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2</w:t>
      </w:r>
    </w:p>
    <w:p w14:paraId="04D93F3A" w14:textId="77777777" w:rsidR="00954690" w:rsidRPr="00FE7317"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A graph that shows the number of atoms at the beginning vs the number of atoms after being balanced will be displayed</w:t>
      </w:r>
    </w:p>
    <w:p w14:paraId="1D5B4513" w14:textId="77777777" w:rsidR="00954690" w:rsidRDefault="00954690" w:rsidP="00954690">
      <w:pPr>
        <w:pStyle w:val="ListParagraph"/>
        <w:numPr>
          <w:ilvl w:val="1"/>
          <w:numId w:val="4"/>
        </w:numPr>
        <w:textAlignment w:val="baseline"/>
        <w:rPr>
          <w:rFonts w:ascii="Times New Roman" w:hAnsi="Times New Roman" w:cs="Times New Roman"/>
          <w:color w:val="000000"/>
          <w:szCs w:val="22"/>
          <w:lang w:eastAsia="zh-CN"/>
        </w:rPr>
      </w:pPr>
      <w:r w:rsidRPr="00FE7317">
        <w:rPr>
          <w:rFonts w:ascii="Times New Roman" w:hAnsi="Times New Roman" w:cs="Times New Roman"/>
          <w:color w:val="000000"/>
          <w:szCs w:val="22"/>
          <w:lang w:eastAsia="zh-CN"/>
        </w:rPr>
        <w:t xml:space="preserve">chemBalance will also </w:t>
      </w:r>
      <w:commentRangeStart w:id="4"/>
      <w:commentRangeStart w:id="5"/>
      <w:r w:rsidRPr="00FE7317">
        <w:rPr>
          <w:rFonts w:ascii="Times New Roman" w:hAnsi="Times New Roman" w:cs="Times New Roman"/>
          <w:color w:val="000000"/>
          <w:szCs w:val="22"/>
          <w:lang w:eastAsia="zh-CN"/>
        </w:rPr>
        <w:t xml:space="preserve">write output </w:t>
      </w:r>
      <w:commentRangeEnd w:id="4"/>
      <w:r>
        <w:rPr>
          <w:rStyle w:val="CommentReference"/>
        </w:rPr>
        <w:commentReference w:id="4"/>
      </w:r>
      <w:commentRangeEnd w:id="5"/>
      <w:r w:rsidR="00E36E0E">
        <w:rPr>
          <w:rStyle w:val="CommentReference"/>
        </w:rPr>
        <w:commentReference w:id="5"/>
      </w:r>
      <w:r w:rsidRPr="00FE7317">
        <w:rPr>
          <w:rFonts w:ascii="Times New Roman" w:hAnsi="Times New Roman" w:cs="Times New Roman"/>
          <w:color w:val="000000"/>
          <w:szCs w:val="22"/>
          <w:lang w:eastAsia="zh-CN"/>
        </w:rPr>
        <w:t>to an output file</w:t>
      </w:r>
    </w:p>
    <w:p w14:paraId="0119B1BD" w14:textId="77777777" w:rsidR="009D6B1F" w:rsidRDefault="009D6B1F" w:rsidP="00E36E0E">
      <w:pPr>
        <w:pStyle w:val="ListParagraph"/>
        <w:numPr>
          <w:ilvl w:val="0"/>
          <w:numId w:val="4"/>
        </w:numPr>
        <w:textAlignment w:val="baseline"/>
        <w:rPr>
          <w:rFonts w:ascii="Times New Roman" w:hAnsi="Times New Roman" w:cs="Times New Roman"/>
          <w:color w:val="000000"/>
          <w:szCs w:val="22"/>
          <w:lang w:eastAsia="zh-CN"/>
        </w:rPr>
      </w:pPr>
      <w:r>
        <w:rPr>
          <w:rFonts w:ascii="Times New Roman" w:hAnsi="Times New Roman" w:cs="Times New Roman"/>
          <w:color w:val="000000"/>
          <w:szCs w:val="22"/>
          <w:lang w:eastAsia="zh-CN"/>
        </w:rPr>
        <w:t>Our program will also calculate the molecular weight of the inputs if the user wish to attain this information.</w:t>
      </w:r>
    </w:p>
    <w:p w14:paraId="22A474D7" w14:textId="77777777" w:rsidR="00A400A0" w:rsidRDefault="009D6B1F" w:rsidP="009D6B1F">
      <w:pPr>
        <w:pStyle w:val="ListParagraph"/>
        <w:numPr>
          <w:ilvl w:val="1"/>
          <w:numId w:val="4"/>
        </w:numPr>
        <w:textAlignment w:val="baseline"/>
        <w:rPr>
          <w:rFonts w:ascii="Times New Roman" w:hAnsi="Times New Roman" w:cs="Times New Roman"/>
          <w:color w:val="000000"/>
          <w:szCs w:val="22"/>
          <w:lang w:eastAsia="zh-CN"/>
        </w:rPr>
      </w:pPr>
      <w:r>
        <w:rPr>
          <w:rFonts w:ascii="Times New Roman" w:hAnsi="Times New Roman" w:cs="Times New Roman"/>
          <w:color w:val="000000"/>
          <w:szCs w:val="22"/>
          <w:lang w:eastAsia="zh-CN"/>
        </w:rPr>
        <w:t xml:space="preserve"> Another separate .m file will be created to implement this feature. </w:t>
      </w:r>
    </w:p>
    <w:p w14:paraId="2D587DE8" w14:textId="7084F2A0" w:rsidR="00991B33" w:rsidRPr="00991B33" w:rsidRDefault="009D6B1F" w:rsidP="00991B33">
      <w:pPr>
        <w:pStyle w:val="ListParagraph"/>
        <w:numPr>
          <w:ilvl w:val="2"/>
          <w:numId w:val="4"/>
        </w:numPr>
        <w:textAlignment w:val="baseline"/>
        <w:rPr>
          <w:ins w:id="6" w:author="LKSOH" w:date="2018-04-06T08:44:00Z"/>
          <w:rFonts w:ascii="Times New Roman" w:hAnsi="Times New Roman" w:cs="Times New Roman"/>
          <w:color w:val="000000"/>
          <w:szCs w:val="22"/>
          <w:lang w:eastAsia="zh-CN"/>
          <w:rPrChange w:id="7" w:author="LKSOH" w:date="2018-04-06T08:44:00Z">
            <w:rPr>
              <w:ins w:id="8" w:author="LKSOH" w:date="2018-04-06T08:44:00Z"/>
            </w:rPr>
          </w:rPrChange>
        </w:rPr>
        <w:pPrChange w:id="9" w:author="LKSOH" w:date="2018-04-06T08:44:00Z">
          <w:pPr>
            <w:pStyle w:val="CommentText"/>
            <w:numPr>
              <w:numId w:val="4"/>
            </w:numPr>
            <w:ind w:left="360" w:hanging="360"/>
          </w:pPr>
        </w:pPrChange>
      </w:pPr>
      <w:commentRangeStart w:id="10"/>
      <w:commentRangeStart w:id="11"/>
      <w:commentRangeStart w:id="12"/>
      <w:r>
        <w:rPr>
          <w:rFonts w:ascii="Times New Roman" w:hAnsi="Times New Roman" w:cs="Times New Roman"/>
          <w:color w:val="000000"/>
          <w:szCs w:val="22"/>
          <w:lang w:eastAsia="zh-CN"/>
        </w:rPr>
        <w:t xml:space="preserve">We would need to input the </w:t>
      </w:r>
      <w:del w:id="13" w:author="Xuan Le" w:date="2018-04-05T17:19:00Z">
        <w:r w:rsidDel="00FB48C9">
          <w:rPr>
            <w:rFonts w:ascii="Times New Roman" w:hAnsi="Times New Roman" w:cs="Times New Roman"/>
            <w:color w:val="000000"/>
            <w:szCs w:val="22"/>
            <w:lang w:eastAsia="zh-CN"/>
          </w:rPr>
          <w:delText>atomic number and the</w:delText>
        </w:r>
      </w:del>
      <w:del w:id="14" w:author="LKSOH" w:date="2018-04-06T08:44:00Z">
        <w:r w:rsidDel="00991B33">
          <w:rPr>
            <w:rFonts w:ascii="Times New Roman" w:hAnsi="Times New Roman" w:cs="Times New Roman"/>
            <w:color w:val="000000"/>
            <w:szCs w:val="22"/>
            <w:lang w:eastAsia="zh-CN"/>
          </w:rPr>
          <w:delText xml:space="preserve"> </w:delText>
        </w:r>
      </w:del>
      <w:r>
        <w:rPr>
          <w:rFonts w:ascii="Times New Roman" w:hAnsi="Times New Roman" w:cs="Times New Roman"/>
          <w:color w:val="000000"/>
          <w:szCs w:val="22"/>
          <w:lang w:eastAsia="zh-CN"/>
        </w:rPr>
        <w:t>atomic mass unit of all the elements.</w:t>
      </w:r>
      <w:commentRangeEnd w:id="10"/>
      <w:r w:rsidR="00E36E0E">
        <w:rPr>
          <w:rStyle w:val="CommentReference"/>
        </w:rPr>
        <w:commentReference w:id="10"/>
      </w:r>
      <w:commentRangeEnd w:id="11"/>
      <w:commentRangeEnd w:id="12"/>
      <w:ins w:id="15" w:author="LKSOH" w:date="2018-04-06T08:44:00Z">
        <w:r w:rsidR="00991B33">
          <w:rPr>
            <w:rFonts w:ascii="Times New Roman" w:hAnsi="Times New Roman" w:cs="Times New Roman"/>
            <w:color w:val="000000"/>
            <w:szCs w:val="22"/>
            <w:lang w:eastAsia="zh-CN"/>
          </w:rPr>
          <w:t xml:space="preserve">  </w:t>
        </w:r>
      </w:ins>
      <w:r w:rsidR="0035264B">
        <w:rPr>
          <w:rStyle w:val="CommentReference"/>
        </w:rPr>
        <w:commentReference w:id="11"/>
      </w:r>
      <w:r w:rsidR="00991B33">
        <w:rPr>
          <w:rStyle w:val="CommentReference"/>
        </w:rPr>
        <w:commentReference w:id="12"/>
      </w:r>
      <w:ins w:id="16" w:author="LKSOH" w:date="2018-04-06T08:44:00Z">
        <w:r w:rsidR="00991B33">
          <w:rPr>
            <w:rFonts w:ascii="Times New Roman" w:hAnsi="Times New Roman" w:cs="Times New Roman"/>
            <w:color w:val="000000"/>
            <w:szCs w:val="22"/>
            <w:lang w:eastAsia="zh-CN"/>
          </w:rPr>
          <w:t>The input</w:t>
        </w:r>
        <w:r w:rsidR="00991B33">
          <w:t xml:space="preserve"> is a separate file with information of the atomic mass unit of all the elements on the periodic table. This file would then be the input data file when performing calculation</w:t>
        </w:r>
        <w:r w:rsidR="00991B33">
          <w:t>.</w:t>
        </w:r>
      </w:ins>
    </w:p>
    <w:p w14:paraId="29C2B2F7" w14:textId="375CCD7A" w:rsidR="00991B33" w:rsidDel="00991B33" w:rsidRDefault="00991B33" w:rsidP="00991B33">
      <w:pPr>
        <w:pStyle w:val="ListParagraph"/>
        <w:numPr>
          <w:ilvl w:val="0"/>
          <w:numId w:val="4"/>
        </w:numPr>
        <w:textAlignment w:val="baseline"/>
        <w:rPr>
          <w:del w:id="17" w:author="LKSOH" w:date="2018-04-06T08:44:00Z"/>
          <w:rFonts w:ascii="Times New Roman" w:hAnsi="Times New Roman" w:cs="Times New Roman"/>
          <w:color w:val="000000"/>
          <w:szCs w:val="22"/>
          <w:lang w:eastAsia="zh-CN"/>
        </w:rPr>
        <w:pPrChange w:id="18" w:author="LKSOH" w:date="2018-04-06T08:44:00Z">
          <w:pPr>
            <w:pStyle w:val="ListParagraph"/>
            <w:numPr>
              <w:ilvl w:val="2"/>
              <w:numId w:val="4"/>
            </w:numPr>
            <w:ind w:left="1800" w:hanging="180"/>
            <w:textAlignment w:val="baseline"/>
          </w:pPr>
        </w:pPrChange>
      </w:pPr>
    </w:p>
    <w:p w14:paraId="4E6D008D" w14:textId="5D89B4A1" w:rsidR="00A400A0" w:rsidRDefault="00A400A0" w:rsidP="00E36E0E">
      <w:pPr>
        <w:pStyle w:val="ListParagraph"/>
        <w:numPr>
          <w:ilvl w:val="2"/>
          <w:numId w:val="4"/>
        </w:numPr>
        <w:textAlignment w:val="baseline"/>
        <w:rPr>
          <w:rFonts w:ascii="Times New Roman" w:hAnsi="Times New Roman" w:cs="Times New Roman"/>
          <w:color w:val="000000"/>
          <w:szCs w:val="22"/>
          <w:lang w:eastAsia="zh-CN"/>
        </w:rPr>
      </w:pPr>
      <w:r>
        <w:rPr>
          <w:rFonts w:ascii="Times New Roman" w:hAnsi="Times New Roman" w:cs="Times New Roman"/>
          <w:color w:val="000000"/>
          <w:szCs w:val="22"/>
          <w:lang w:eastAsia="zh-CN"/>
        </w:rPr>
        <w:t xml:space="preserve">We will use the structure array attained in </w:t>
      </w:r>
      <w:r>
        <w:rPr>
          <w:rFonts w:ascii="Times New Roman" w:hAnsi="Times New Roman" w:cs="Times New Roman"/>
          <w:i/>
          <w:color w:val="000000"/>
          <w:szCs w:val="22"/>
          <w:lang w:eastAsia="zh-CN"/>
        </w:rPr>
        <w:t>countAtom</w:t>
      </w:r>
      <w:r>
        <w:rPr>
          <w:rFonts w:ascii="Times New Roman" w:hAnsi="Times New Roman" w:cs="Times New Roman"/>
          <w:color w:val="000000"/>
          <w:szCs w:val="22"/>
          <w:lang w:eastAsia="zh-CN"/>
        </w:rPr>
        <w:t xml:space="preserve"> to perform molecular weight calculation</w:t>
      </w:r>
    </w:p>
    <w:p w14:paraId="5175BBCC" w14:textId="77777777" w:rsidR="00954690" w:rsidRPr="00FE7317" w:rsidRDefault="00954690" w:rsidP="00954690">
      <w:pPr>
        <w:pStyle w:val="ListParagraph"/>
        <w:ind w:left="1080"/>
        <w:textAlignment w:val="baseline"/>
        <w:rPr>
          <w:rFonts w:ascii="Times New Roman" w:hAnsi="Times New Roman" w:cs="Times New Roman"/>
          <w:color w:val="000000"/>
          <w:szCs w:val="22"/>
          <w:lang w:eastAsia="zh-CN"/>
        </w:rPr>
      </w:pPr>
    </w:p>
    <w:p w14:paraId="2CB26F68" w14:textId="77777777" w:rsidR="00954690" w:rsidRPr="00FE7317" w:rsidRDefault="00954690" w:rsidP="00954690">
      <w:pPr>
        <w:rPr>
          <w:rFonts w:ascii="Times New Roman" w:hAnsi="Times New Roman" w:cs="Times New Roman"/>
          <w:sz w:val="28"/>
          <w:lang w:eastAsia="zh-CN"/>
        </w:rPr>
      </w:pPr>
      <w:r w:rsidRPr="00FE7317">
        <w:rPr>
          <w:rFonts w:ascii="Times New Roman" w:hAnsi="Times New Roman" w:cs="Times New Roman"/>
          <w:color w:val="000000"/>
          <w:szCs w:val="22"/>
          <w:lang w:eastAsia="zh-CN"/>
        </w:rPr>
        <w:t>Our program will also consist of a GUI. The GUI will take input and provide the user with the proper output in a readable manner</w:t>
      </w:r>
    </w:p>
    <w:p w14:paraId="5468AAA4" w14:textId="77777777" w:rsidR="00954690" w:rsidRDefault="00954690" w:rsidP="00954690">
      <w:pPr>
        <w:rPr>
          <w:rFonts w:ascii="Times New Roman" w:hAnsi="Times New Roman" w:cs="Times New Roman"/>
        </w:rPr>
      </w:pPr>
    </w:p>
    <w:p w14:paraId="7E221000" w14:textId="77777777" w:rsidR="008C5CD4" w:rsidRDefault="008C5CD4" w:rsidP="00100BC4">
      <w:pPr>
        <w:rPr>
          <w:rFonts w:ascii="Times New Roman" w:hAnsi="Times New Roman" w:cs="Times New Roman"/>
        </w:rPr>
      </w:pPr>
    </w:p>
    <w:p w14:paraId="2F750386" w14:textId="3714FFD3" w:rsidR="00100BC4" w:rsidRDefault="00100BC4" w:rsidP="00100BC4">
      <w:pPr>
        <w:rPr>
          <w:rFonts w:ascii="Times New Roman" w:hAnsi="Times New Roman" w:cs="Times New Roman"/>
          <w:b/>
        </w:rPr>
      </w:pPr>
      <w:r w:rsidRPr="00100BC4">
        <w:rPr>
          <w:rFonts w:ascii="Times New Roman" w:hAnsi="Times New Roman" w:cs="Times New Roman"/>
          <w:b/>
        </w:rPr>
        <w:t>Task and Responsibilities Allocation</w:t>
      </w:r>
    </w:p>
    <w:p w14:paraId="00DAF320" w14:textId="77777777" w:rsidR="00100BC4" w:rsidRPr="00100BC4" w:rsidRDefault="00100BC4" w:rsidP="00100BC4">
      <w:pPr>
        <w:rPr>
          <w:rFonts w:ascii="Times New Roman" w:hAnsi="Times New Roman" w:cs="Times New Roman"/>
          <w:b/>
        </w:rPr>
      </w:pPr>
    </w:p>
    <w:tbl>
      <w:tblPr>
        <w:tblStyle w:val="TableGrid"/>
        <w:tblW w:w="0" w:type="auto"/>
        <w:tblLook w:val="04A0" w:firstRow="1" w:lastRow="0" w:firstColumn="1" w:lastColumn="0" w:noHBand="0" w:noVBand="1"/>
      </w:tblPr>
      <w:tblGrid>
        <w:gridCol w:w="1615"/>
        <w:gridCol w:w="1620"/>
        <w:gridCol w:w="1530"/>
        <w:gridCol w:w="4585"/>
      </w:tblGrid>
      <w:tr w:rsidR="00E36E0E" w:rsidRPr="00100BC4" w14:paraId="306F6407" w14:textId="77777777" w:rsidTr="00E36E0E">
        <w:tc>
          <w:tcPr>
            <w:tcW w:w="1615" w:type="dxa"/>
            <w:shd w:val="clear" w:color="auto" w:fill="000000" w:themeFill="text1"/>
          </w:tcPr>
          <w:p w14:paraId="3EB693E7" w14:textId="77777777" w:rsidR="00100BC4" w:rsidRPr="00100BC4" w:rsidRDefault="00100BC4"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Last Name</w:t>
            </w:r>
          </w:p>
        </w:tc>
        <w:tc>
          <w:tcPr>
            <w:tcW w:w="1620" w:type="dxa"/>
            <w:shd w:val="clear" w:color="auto" w:fill="000000" w:themeFill="text1"/>
          </w:tcPr>
          <w:p w14:paraId="7D54D862" w14:textId="77777777" w:rsidR="00100BC4" w:rsidRPr="00100BC4" w:rsidRDefault="00100BC4"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First Name</w:t>
            </w:r>
          </w:p>
        </w:tc>
        <w:tc>
          <w:tcPr>
            <w:tcW w:w="1530" w:type="dxa"/>
            <w:shd w:val="clear" w:color="auto" w:fill="000000" w:themeFill="text1"/>
          </w:tcPr>
          <w:p w14:paraId="3AFE3524" w14:textId="77777777" w:rsidR="00100BC4" w:rsidRPr="00100BC4" w:rsidRDefault="00100BC4"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CSE Username</w:t>
            </w:r>
          </w:p>
        </w:tc>
        <w:tc>
          <w:tcPr>
            <w:tcW w:w="4585" w:type="dxa"/>
            <w:shd w:val="clear" w:color="auto" w:fill="000000" w:themeFill="text1"/>
          </w:tcPr>
          <w:p w14:paraId="45498490" w14:textId="731D22F0" w:rsidR="00100BC4" w:rsidRPr="00100BC4" w:rsidRDefault="00100BC4" w:rsidP="00100BC4">
            <w:pPr>
              <w:jc w:val="cente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t>Task</w:t>
            </w:r>
          </w:p>
        </w:tc>
      </w:tr>
      <w:tr w:rsidR="00E36E0E" w14:paraId="300CFFC6" w14:textId="77777777" w:rsidTr="00E36E0E">
        <w:tc>
          <w:tcPr>
            <w:tcW w:w="1615" w:type="dxa"/>
          </w:tcPr>
          <w:p w14:paraId="3C5D209B" w14:textId="77777777" w:rsidR="00100BC4" w:rsidRPr="00100BC4" w:rsidRDefault="00100BC4" w:rsidP="009A7EBE">
            <w:pPr>
              <w:rPr>
                <w:rFonts w:ascii="Times New Roman" w:eastAsia="Times New Roman" w:hAnsi="Times New Roman" w:cs="Times New Roman"/>
                <w:b/>
                <w:lang w:eastAsia="zh-CN"/>
              </w:rPr>
            </w:pPr>
            <w:r w:rsidRPr="00154465">
              <w:rPr>
                <w:rFonts w:ascii="Times New Roman" w:eastAsia="Times New Roman" w:hAnsi="Times New Roman" w:cs="Times New Roman"/>
                <w:b/>
                <w:lang w:eastAsia="zh-CN"/>
              </w:rPr>
              <w:t>Giovanni</w:t>
            </w:r>
          </w:p>
        </w:tc>
        <w:tc>
          <w:tcPr>
            <w:tcW w:w="1620" w:type="dxa"/>
          </w:tcPr>
          <w:p w14:paraId="5BB8BFC3" w14:textId="77777777" w:rsidR="00100BC4" w:rsidRDefault="00100BC4" w:rsidP="009A7EBE">
            <w:pPr>
              <w:rPr>
                <w:rFonts w:ascii="Times New Roman" w:eastAsia="Times New Roman" w:hAnsi="Times New Roman" w:cs="Times New Roman"/>
                <w:lang w:eastAsia="zh-CN"/>
              </w:rPr>
            </w:pPr>
            <w:r w:rsidRPr="00154465">
              <w:rPr>
                <w:rFonts w:ascii="Times New Roman" w:eastAsia="Times New Roman" w:hAnsi="Times New Roman" w:cs="Times New Roman"/>
                <w:lang w:eastAsia="zh-CN"/>
              </w:rPr>
              <w:t>Cruz Mojica</w:t>
            </w:r>
          </w:p>
        </w:tc>
        <w:tc>
          <w:tcPr>
            <w:tcW w:w="1530" w:type="dxa"/>
          </w:tcPr>
          <w:p w14:paraId="66341A08" w14:textId="77777777" w:rsidR="008C5CD4" w:rsidRPr="008C5CD4" w:rsidRDefault="008C5CD4" w:rsidP="008C5CD4">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gcruzmojica</w:t>
            </w:r>
          </w:p>
          <w:p w14:paraId="59A1736E" w14:textId="77777777" w:rsidR="00100BC4" w:rsidRDefault="00100BC4" w:rsidP="009A7EBE">
            <w:pPr>
              <w:rPr>
                <w:rFonts w:ascii="Times New Roman" w:eastAsia="Times New Roman" w:hAnsi="Times New Roman" w:cs="Times New Roman"/>
                <w:lang w:eastAsia="zh-CN"/>
              </w:rPr>
            </w:pPr>
          </w:p>
        </w:tc>
        <w:tc>
          <w:tcPr>
            <w:tcW w:w="4585" w:type="dxa"/>
          </w:tcPr>
          <w:p w14:paraId="21D629C4" w14:textId="10C019F4" w:rsidR="0026390D" w:rsidRDefault="00103593" w:rsidP="00A772CB">
            <w:pPr>
              <w:rPr>
                <w:rFonts w:ascii="Times New Roman" w:eastAsia="Times New Roman" w:hAnsi="Times New Roman" w:cs="Times New Roman"/>
                <w:lang w:eastAsia="zh-CN"/>
              </w:rPr>
            </w:pPr>
            <w:commentRangeStart w:id="19"/>
            <w:commentRangeStart w:id="20"/>
            <w:commentRangeStart w:id="21"/>
            <w:r>
              <w:rPr>
                <w:rFonts w:ascii="Times New Roman" w:eastAsia="Times New Roman" w:hAnsi="Times New Roman" w:cs="Times New Roman"/>
                <w:color w:val="000000"/>
                <w:lang w:eastAsia="zh-CN"/>
              </w:rPr>
              <w:t xml:space="preserve">Responsible for creating the </w:t>
            </w:r>
            <w:ins w:id="22" w:author="Xuan Le" w:date="2018-04-05T17:20:00Z">
              <w:r w:rsidR="00B56BF4">
                <w:rPr>
                  <w:rFonts w:ascii="Times New Roman" w:eastAsia="Times New Roman" w:hAnsi="Times New Roman" w:cs="Times New Roman"/>
                  <w:color w:val="000000"/>
                  <w:lang w:eastAsia="zh-CN"/>
                </w:rPr>
                <w:t xml:space="preserve">input file and the </w:t>
              </w:r>
            </w:ins>
            <w:r>
              <w:rPr>
                <w:rFonts w:ascii="Times New Roman" w:eastAsia="Times New Roman" w:hAnsi="Times New Roman" w:cs="Times New Roman"/>
                <w:color w:val="000000"/>
                <w:lang w:eastAsia="zh-CN"/>
              </w:rPr>
              <w:t>script that calculate</w:t>
            </w:r>
            <w:ins w:id="23" w:author="LKSOH" w:date="2018-04-05T16:26:00Z">
              <w:r w:rsidR="00E36E0E">
                <w:rPr>
                  <w:rFonts w:ascii="Times New Roman" w:eastAsia="Times New Roman" w:hAnsi="Times New Roman" w:cs="Times New Roman"/>
                  <w:color w:val="000000"/>
                  <w:lang w:eastAsia="zh-CN"/>
                </w:rPr>
                <w:t>s</w:t>
              </w:r>
            </w:ins>
            <w:r>
              <w:rPr>
                <w:rFonts w:ascii="Times New Roman" w:eastAsia="Times New Roman" w:hAnsi="Times New Roman" w:cs="Times New Roman"/>
                <w:color w:val="000000"/>
                <w:lang w:eastAsia="zh-CN"/>
              </w:rPr>
              <w:t xml:space="preserve"> the molecular weight of the inputs</w:t>
            </w:r>
            <w:commentRangeEnd w:id="19"/>
            <w:r w:rsidR="00E36E0E">
              <w:rPr>
                <w:rStyle w:val="CommentReference"/>
              </w:rPr>
              <w:commentReference w:id="19"/>
            </w:r>
            <w:commentRangeEnd w:id="20"/>
            <w:commentRangeEnd w:id="21"/>
            <w:ins w:id="24" w:author="LKSOH" w:date="2018-04-06T08:43:00Z">
              <w:r w:rsidR="00991B33">
                <w:rPr>
                  <w:rFonts w:ascii="Times New Roman" w:eastAsia="Times New Roman" w:hAnsi="Times New Roman" w:cs="Times New Roman"/>
                  <w:color w:val="000000"/>
                  <w:lang w:eastAsia="zh-CN"/>
                </w:rPr>
                <w:t xml:space="preserve"> and displays the data</w:t>
              </w:r>
            </w:ins>
            <w:r w:rsidR="00B56BF4">
              <w:rPr>
                <w:rStyle w:val="CommentReference"/>
              </w:rPr>
              <w:commentReference w:id="20"/>
            </w:r>
            <w:r w:rsidR="00991B33">
              <w:rPr>
                <w:rStyle w:val="CommentReference"/>
              </w:rPr>
              <w:commentReference w:id="21"/>
            </w:r>
          </w:p>
        </w:tc>
      </w:tr>
      <w:tr w:rsidR="00E36E0E" w14:paraId="5EEFACE0" w14:textId="77777777" w:rsidTr="00E36E0E">
        <w:tc>
          <w:tcPr>
            <w:tcW w:w="1615" w:type="dxa"/>
          </w:tcPr>
          <w:p w14:paraId="7DBD11EA" w14:textId="77777777" w:rsidR="00100BC4" w:rsidRPr="00100BC4" w:rsidRDefault="00100BC4" w:rsidP="009A7EBE">
            <w:pPr>
              <w:rPr>
                <w:rFonts w:ascii="Times New Roman" w:eastAsia="Times New Roman" w:hAnsi="Times New Roman" w:cs="Times New Roman"/>
                <w:b/>
                <w:lang w:eastAsia="zh-CN"/>
              </w:rPr>
            </w:pPr>
            <w:r w:rsidRPr="00154465">
              <w:rPr>
                <w:rFonts w:ascii="Times New Roman" w:eastAsia="Times New Roman" w:hAnsi="Times New Roman" w:cs="Times New Roman"/>
                <w:b/>
                <w:lang w:eastAsia="zh-CN"/>
              </w:rPr>
              <w:t>Joshua</w:t>
            </w:r>
          </w:p>
        </w:tc>
        <w:tc>
          <w:tcPr>
            <w:tcW w:w="1620" w:type="dxa"/>
          </w:tcPr>
          <w:p w14:paraId="596526AE" w14:textId="77777777" w:rsidR="00100BC4" w:rsidRDefault="00100BC4" w:rsidP="009A7EBE">
            <w:pPr>
              <w:rPr>
                <w:rFonts w:ascii="Times New Roman" w:eastAsia="Times New Roman" w:hAnsi="Times New Roman" w:cs="Times New Roman"/>
                <w:lang w:eastAsia="zh-CN"/>
              </w:rPr>
            </w:pPr>
            <w:r w:rsidRPr="00154465">
              <w:rPr>
                <w:rFonts w:ascii="Times New Roman" w:eastAsia="Times New Roman" w:hAnsi="Times New Roman" w:cs="Times New Roman"/>
                <w:lang w:eastAsia="zh-CN"/>
              </w:rPr>
              <w:t>Landers</w:t>
            </w:r>
          </w:p>
        </w:tc>
        <w:tc>
          <w:tcPr>
            <w:tcW w:w="1530" w:type="dxa"/>
          </w:tcPr>
          <w:p w14:paraId="405F64EA" w14:textId="77777777" w:rsidR="008C5CD4" w:rsidRPr="008C5CD4" w:rsidRDefault="008C5CD4" w:rsidP="008C5CD4">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jlanders</w:t>
            </w:r>
          </w:p>
          <w:p w14:paraId="1889D7FA" w14:textId="77777777" w:rsidR="00100BC4" w:rsidRDefault="00100BC4" w:rsidP="009A7EBE">
            <w:pPr>
              <w:rPr>
                <w:rFonts w:ascii="Times New Roman" w:eastAsia="Times New Roman" w:hAnsi="Times New Roman" w:cs="Times New Roman"/>
                <w:lang w:eastAsia="zh-CN"/>
              </w:rPr>
            </w:pPr>
          </w:p>
        </w:tc>
        <w:tc>
          <w:tcPr>
            <w:tcW w:w="4585" w:type="dxa"/>
          </w:tcPr>
          <w:p w14:paraId="7B2F4179" w14:textId="66007148" w:rsidR="0026390D" w:rsidRDefault="005A5793" w:rsidP="009A7EBE">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 xml:space="preserve">Responsible </w:t>
            </w:r>
            <w:r>
              <w:rPr>
                <w:rFonts w:ascii="Times New Roman" w:eastAsia="Times New Roman" w:hAnsi="Times New Roman" w:cs="Times New Roman"/>
                <w:color w:val="000000"/>
                <w:lang w:eastAsia="zh-CN"/>
              </w:rPr>
              <w:t>for</w:t>
            </w:r>
            <w:r w:rsidRPr="008C5CD4">
              <w:rPr>
                <w:rFonts w:ascii="Times New Roman" w:eastAsia="Times New Roman" w:hAnsi="Times New Roman" w:cs="Times New Roman"/>
                <w:color w:val="000000"/>
                <w:lang w:eastAsia="zh-CN"/>
              </w:rPr>
              <w:t xml:space="preserve"> creating the </w:t>
            </w:r>
            <w:r>
              <w:rPr>
                <w:rFonts w:ascii="Times New Roman" w:eastAsia="Times New Roman" w:hAnsi="Times New Roman" w:cs="Times New Roman"/>
                <w:i/>
                <w:iCs/>
                <w:color w:val="000000"/>
                <w:lang w:eastAsia="zh-CN"/>
              </w:rPr>
              <w:t>myMat</w:t>
            </w:r>
            <w:r w:rsidRPr="008C5CD4">
              <w:rPr>
                <w:rFonts w:ascii="Times New Roman" w:eastAsia="Times New Roman" w:hAnsi="Times New Roman" w:cs="Times New Roman"/>
                <w:i/>
                <w:iCs/>
                <w:color w:val="000000"/>
                <w:lang w:eastAsia="zh-CN"/>
              </w:rPr>
              <w:t>.m</w:t>
            </w:r>
            <w:r w:rsidRPr="008C5CD4">
              <w:rPr>
                <w:rFonts w:ascii="Times New Roman" w:eastAsia="Times New Roman" w:hAnsi="Times New Roman" w:cs="Times New Roman"/>
                <w:color w:val="000000"/>
                <w:lang w:eastAsia="zh-CN"/>
              </w:rPr>
              <w:t xml:space="preserve"> file, the script that </w:t>
            </w:r>
            <w:r>
              <w:rPr>
                <w:rFonts w:ascii="Times New Roman" w:eastAsia="Times New Roman" w:hAnsi="Times New Roman" w:cs="Times New Roman"/>
                <w:color w:val="000000"/>
                <w:lang w:eastAsia="zh-CN"/>
              </w:rPr>
              <w:t xml:space="preserve">computes the matrix to be use, AND </w:t>
            </w:r>
            <w:r>
              <w:rPr>
                <w:rFonts w:ascii="Times New Roman" w:eastAsia="Times New Roman" w:hAnsi="Times New Roman" w:cs="Times New Roman"/>
                <w:i/>
                <w:iCs/>
                <w:color w:val="000000"/>
                <w:lang w:eastAsia="zh-CN"/>
              </w:rPr>
              <w:t>chemBalance</w:t>
            </w:r>
            <w:r w:rsidRPr="008C5CD4">
              <w:rPr>
                <w:rFonts w:ascii="Times New Roman" w:eastAsia="Times New Roman" w:hAnsi="Times New Roman" w:cs="Times New Roman"/>
                <w:i/>
                <w:iCs/>
                <w:color w:val="000000"/>
                <w:lang w:eastAsia="zh-CN"/>
              </w:rPr>
              <w:t>.m</w:t>
            </w:r>
            <w:r w:rsidRPr="008C5CD4">
              <w:rPr>
                <w:rFonts w:ascii="Times New Roman" w:eastAsia="Times New Roman" w:hAnsi="Times New Roman" w:cs="Times New Roman"/>
                <w:color w:val="000000"/>
                <w:lang w:eastAsia="zh-CN"/>
              </w:rPr>
              <w:t xml:space="preserve"> file, the script that </w:t>
            </w:r>
            <w:r>
              <w:rPr>
                <w:rFonts w:ascii="Times New Roman" w:eastAsia="Times New Roman" w:hAnsi="Times New Roman" w:cs="Times New Roman"/>
                <w:color w:val="000000"/>
                <w:lang w:eastAsia="zh-CN"/>
              </w:rPr>
              <w:lastRenderedPageBreak/>
              <w:t xml:space="preserve">takes the resulting matrix from </w:t>
            </w:r>
            <w:r>
              <w:rPr>
                <w:rFonts w:ascii="Times New Roman" w:eastAsia="Times New Roman" w:hAnsi="Times New Roman" w:cs="Times New Roman"/>
                <w:i/>
                <w:color w:val="000000"/>
                <w:lang w:eastAsia="zh-CN"/>
              </w:rPr>
              <w:t xml:space="preserve">myMat </w:t>
            </w:r>
            <w:r>
              <w:rPr>
                <w:rFonts w:ascii="Times New Roman" w:eastAsia="Times New Roman" w:hAnsi="Times New Roman" w:cs="Times New Roman"/>
                <w:color w:val="000000"/>
                <w:lang w:eastAsia="zh-CN"/>
              </w:rPr>
              <w:t>and perform the balancing. Will also be responsible for creating the graph which shows the number of atoms before and after the balancing</w:t>
            </w:r>
          </w:p>
        </w:tc>
      </w:tr>
      <w:tr w:rsidR="00E36E0E" w14:paraId="2DB91C29" w14:textId="77777777" w:rsidTr="00E36E0E">
        <w:tc>
          <w:tcPr>
            <w:tcW w:w="1615" w:type="dxa"/>
          </w:tcPr>
          <w:p w14:paraId="2BC7F933" w14:textId="77777777" w:rsidR="00100BC4" w:rsidRPr="00100BC4" w:rsidRDefault="00100BC4" w:rsidP="009A7EBE">
            <w:pPr>
              <w:rPr>
                <w:rFonts w:ascii="Times New Roman" w:eastAsia="Times New Roman" w:hAnsi="Times New Roman" w:cs="Times New Roman"/>
                <w:b/>
                <w:lang w:eastAsia="zh-CN"/>
              </w:rPr>
            </w:pPr>
            <w:r w:rsidRPr="00100BC4">
              <w:rPr>
                <w:rFonts w:ascii="Times New Roman" w:eastAsia="Times New Roman" w:hAnsi="Times New Roman" w:cs="Times New Roman"/>
                <w:b/>
                <w:lang w:eastAsia="zh-CN"/>
              </w:rPr>
              <w:lastRenderedPageBreak/>
              <w:t>Xuan</w:t>
            </w:r>
          </w:p>
        </w:tc>
        <w:tc>
          <w:tcPr>
            <w:tcW w:w="1620" w:type="dxa"/>
          </w:tcPr>
          <w:p w14:paraId="31AFDB9E" w14:textId="77777777" w:rsidR="00100BC4" w:rsidRDefault="00100BC4" w:rsidP="009A7EBE">
            <w:pPr>
              <w:rPr>
                <w:rFonts w:ascii="Times New Roman" w:eastAsia="Times New Roman" w:hAnsi="Times New Roman" w:cs="Times New Roman"/>
                <w:lang w:eastAsia="zh-CN"/>
              </w:rPr>
            </w:pPr>
            <w:r>
              <w:rPr>
                <w:rFonts w:ascii="Times New Roman" w:eastAsia="Times New Roman" w:hAnsi="Times New Roman" w:cs="Times New Roman"/>
                <w:lang w:eastAsia="zh-CN"/>
              </w:rPr>
              <w:t>Le</w:t>
            </w:r>
          </w:p>
        </w:tc>
        <w:tc>
          <w:tcPr>
            <w:tcW w:w="1530" w:type="dxa"/>
          </w:tcPr>
          <w:p w14:paraId="4288F7D1" w14:textId="77777777" w:rsidR="00100BC4" w:rsidRDefault="00100BC4" w:rsidP="009A7EBE">
            <w:pPr>
              <w:rPr>
                <w:rFonts w:ascii="Times New Roman" w:eastAsia="Times New Roman" w:hAnsi="Times New Roman" w:cs="Times New Roman"/>
                <w:lang w:eastAsia="zh-CN"/>
              </w:rPr>
            </w:pPr>
            <w:r>
              <w:rPr>
                <w:rFonts w:ascii="Times New Roman" w:eastAsia="Times New Roman" w:hAnsi="Times New Roman" w:cs="Times New Roman"/>
                <w:lang w:eastAsia="zh-CN"/>
              </w:rPr>
              <w:t>ngochuongl</w:t>
            </w:r>
          </w:p>
        </w:tc>
        <w:tc>
          <w:tcPr>
            <w:tcW w:w="4585" w:type="dxa"/>
          </w:tcPr>
          <w:p w14:paraId="1B97E857" w14:textId="09F82231" w:rsidR="0026390D" w:rsidRDefault="0026390D" w:rsidP="00074F6A">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 xml:space="preserve">Responsible </w:t>
            </w:r>
            <w:r w:rsidR="00074F6A">
              <w:rPr>
                <w:rFonts w:ascii="Times New Roman" w:eastAsia="Times New Roman" w:hAnsi="Times New Roman" w:cs="Times New Roman"/>
                <w:color w:val="000000"/>
                <w:lang w:eastAsia="zh-CN"/>
              </w:rPr>
              <w:t>for</w:t>
            </w:r>
            <w:r w:rsidR="00074F6A" w:rsidRPr="008C5CD4">
              <w:rPr>
                <w:rFonts w:ascii="Times New Roman" w:eastAsia="Times New Roman" w:hAnsi="Times New Roman" w:cs="Times New Roman"/>
                <w:color w:val="000000"/>
                <w:lang w:eastAsia="zh-CN"/>
              </w:rPr>
              <w:t xml:space="preserve"> </w:t>
            </w:r>
            <w:r w:rsidRPr="008C5CD4">
              <w:rPr>
                <w:rFonts w:ascii="Times New Roman" w:eastAsia="Times New Roman" w:hAnsi="Times New Roman" w:cs="Times New Roman"/>
                <w:color w:val="000000"/>
                <w:lang w:eastAsia="zh-CN"/>
              </w:rPr>
              <w:t xml:space="preserve">creating the </w:t>
            </w:r>
            <w:r>
              <w:rPr>
                <w:rFonts w:ascii="Times New Roman" w:eastAsia="Times New Roman" w:hAnsi="Times New Roman" w:cs="Times New Roman"/>
                <w:i/>
                <w:iCs/>
                <w:color w:val="000000"/>
                <w:lang w:eastAsia="zh-CN"/>
              </w:rPr>
              <w:t>countAtoms</w:t>
            </w:r>
            <w:r w:rsidRPr="008C5CD4">
              <w:rPr>
                <w:rFonts w:ascii="Times New Roman" w:eastAsia="Times New Roman" w:hAnsi="Times New Roman" w:cs="Times New Roman"/>
                <w:i/>
                <w:iCs/>
                <w:color w:val="000000"/>
                <w:lang w:eastAsia="zh-CN"/>
              </w:rPr>
              <w:t>.m</w:t>
            </w:r>
            <w:r w:rsidRPr="008C5CD4">
              <w:rPr>
                <w:rFonts w:ascii="Times New Roman" w:eastAsia="Times New Roman" w:hAnsi="Times New Roman" w:cs="Times New Roman"/>
                <w:color w:val="000000"/>
                <w:lang w:eastAsia="zh-CN"/>
              </w:rPr>
              <w:t xml:space="preserve"> file, the script that </w:t>
            </w:r>
            <w:r>
              <w:rPr>
                <w:rFonts w:ascii="Times New Roman" w:eastAsia="Times New Roman" w:hAnsi="Times New Roman" w:cs="Times New Roman"/>
                <w:color w:val="000000"/>
                <w:lang w:eastAsia="zh-CN"/>
              </w:rPr>
              <w:t>returns a structure array holding the numbers of atoms in species of the unbalanced equation</w:t>
            </w:r>
          </w:p>
        </w:tc>
      </w:tr>
      <w:tr w:rsidR="00E36E0E" w14:paraId="75AF94B4" w14:textId="77777777" w:rsidTr="00E36E0E">
        <w:tc>
          <w:tcPr>
            <w:tcW w:w="1615" w:type="dxa"/>
          </w:tcPr>
          <w:p w14:paraId="317A2078" w14:textId="77777777" w:rsidR="00100BC4" w:rsidRPr="00100BC4" w:rsidRDefault="00100BC4" w:rsidP="009A7EBE">
            <w:pPr>
              <w:rPr>
                <w:rFonts w:ascii="Times New Roman" w:eastAsia="Times New Roman" w:hAnsi="Times New Roman" w:cs="Times New Roman"/>
                <w:b/>
                <w:lang w:eastAsia="zh-CN"/>
              </w:rPr>
            </w:pPr>
            <w:r w:rsidRPr="00154465">
              <w:rPr>
                <w:rFonts w:ascii="Times New Roman" w:eastAsia="Times New Roman" w:hAnsi="Times New Roman" w:cs="Times New Roman"/>
                <w:b/>
                <w:lang w:eastAsia="zh-CN"/>
              </w:rPr>
              <w:t>Trevin</w:t>
            </w:r>
          </w:p>
        </w:tc>
        <w:tc>
          <w:tcPr>
            <w:tcW w:w="1620" w:type="dxa"/>
          </w:tcPr>
          <w:p w14:paraId="353C71B0" w14:textId="77777777" w:rsidR="00100BC4" w:rsidRDefault="00100BC4" w:rsidP="009A7EBE">
            <w:pPr>
              <w:rPr>
                <w:rFonts w:ascii="Times New Roman" w:eastAsia="Times New Roman" w:hAnsi="Times New Roman" w:cs="Times New Roman"/>
                <w:lang w:eastAsia="zh-CN"/>
              </w:rPr>
            </w:pPr>
            <w:r w:rsidRPr="00154465">
              <w:rPr>
                <w:rFonts w:ascii="Times New Roman" w:eastAsia="Times New Roman" w:hAnsi="Times New Roman" w:cs="Times New Roman"/>
                <w:lang w:eastAsia="zh-CN"/>
              </w:rPr>
              <w:t>Rezac</w:t>
            </w:r>
          </w:p>
        </w:tc>
        <w:tc>
          <w:tcPr>
            <w:tcW w:w="1530" w:type="dxa"/>
          </w:tcPr>
          <w:p w14:paraId="6FA8075A" w14:textId="77777777" w:rsidR="008C5CD4" w:rsidRPr="008C5CD4" w:rsidRDefault="008C5CD4" w:rsidP="008C5CD4">
            <w:pPr>
              <w:rPr>
                <w:rFonts w:ascii="Times New Roman" w:eastAsia="Times New Roman" w:hAnsi="Times New Roman" w:cs="Times New Roman"/>
                <w:lang w:eastAsia="zh-CN"/>
              </w:rPr>
            </w:pPr>
            <w:r w:rsidRPr="008C5CD4">
              <w:rPr>
                <w:rFonts w:ascii="Times New Roman" w:eastAsia="Times New Roman" w:hAnsi="Times New Roman" w:cs="Times New Roman"/>
                <w:color w:val="000000"/>
                <w:lang w:eastAsia="zh-CN"/>
              </w:rPr>
              <w:t>trezac</w:t>
            </w:r>
          </w:p>
          <w:p w14:paraId="6AE23B76" w14:textId="77777777" w:rsidR="00100BC4" w:rsidRDefault="00100BC4" w:rsidP="009A7EBE">
            <w:pPr>
              <w:rPr>
                <w:rFonts w:ascii="Times New Roman" w:eastAsia="Times New Roman" w:hAnsi="Times New Roman" w:cs="Times New Roman"/>
                <w:lang w:eastAsia="zh-CN"/>
              </w:rPr>
            </w:pPr>
          </w:p>
        </w:tc>
        <w:tc>
          <w:tcPr>
            <w:tcW w:w="4585" w:type="dxa"/>
          </w:tcPr>
          <w:p w14:paraId="1BD17571" w14:textId="226482F2" w:rsidR="0026390D" w:rsidRDefault="005A5793" w:rsidP="00050823">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Responsible for creating</w:t>
            </w:r>
            <w:r w:rsidRPr="008C5CD4">
              <w:rPr>
                <w:rFonts w:ascii="Times New Roman" w:eastAsia="Times New Roman" w:hAnsi="Times New Roman" w:cs="Times New Roman"/>
                <w:color w:val="000000"/>
                <w:lang w:eastAsia="zh-CN"/>
              </w:rPr>
              <w:t xml:space="preserve"> the GUI of the program</w:t>
            </w:r>
            <w:r w:rsidRPr="008C5CD4" w:rsidDel="00074F6A">
              <w:rPr>
                <w:rFonts w:ascii="Times New Roman" w:eastAsia="Times New Roman" w:hAnsi="Times New Roman" w:cs="Times New Roman"/>
                <w:color w:val="000000"/>
                <w:lang w:eastAsia="zh-CN"/>
              </w:rPr>
              <w:t xml:space="preserve"> </w:t>
            </w:r>
          </w:p>
          <w:p w14:paraId="0410057F" w14:textId="3D1A5CB9" w:rsidR="0026390D" w:rsidRDefault="0026390D" w:rsidP="00A772CB">
            <w:pPr>
              <w:rPr>
                <w:rFonts w:ascii="Times New Roman" w:eastAsia="Times New Roman" w:hAnsi="Times New Roman" w:cs="Times New Roman"/>
                <w:lang w:eastAsia="zh-CN"/>
              </w:rPr>
            </w:pPr>
          </w:p>
        </w:tc>
      </w:tr>
    </w:tbl>
    <w:p w14:paraId="2B0D77B8" w14:textId="77777777" w:rsidR="00100BC4" w:rsidRDefault="00100BC4" w:rsidP="00100BC4">
      <w:pPr>
        <w:rPr>
          <w:rFonts w:ascii="Times New Roman" w:hAnsi="Times New Roman" w:cs="Times New Roman"/>
        </w:rPr>
      </w:pPr>
    </w:p>
    <w:p w14:paraId="05B84D27" w14:textId="77777777" w:rsidR="000337EC" w:rsidRDefault="000337EC" w:rsidP="00100BC4">
      <w:pPr>
        <w:rPr>
          <w:rFonts w:ascii="Times New Roman" w:hAnsi="Times New Roman" w:cs="Times New Roman"/>
        </w:rPr>
      </w:pPr>
    </w:p>
    <w:p w14:paraId="52D32FED" w14:textId="74B99259" w:rsidR="008C5CD4" w:rsidRPr="000337EC" w:rsidRDefault="008C5CD4" w:rsidP="00100BC4">
      <w:pPr>
        <w:rPr>
          <w:rFonts w:ascii="Times New Roman" w:hAnsi="Times New Roman" w:cs="Times New Roman"/>
          <w:b/>
        </w:rPr>
      </w:pPr>
      <w:r w:rsidRPr="000337EC">
        <w:rPr>
          <w:rFonts w:ascii="Times New Roman" w:hAnsi="Times New Roman" w:cs="Times New Roman"/>
          <w:b/>
        </w:rPr>
        <w:t xml:space="preserve">Work cite: </w:t>
      </w:r>
    </w:p>
    <w:p w14:paraId="29772958" w14:textId="0A749775" w:rsidR="000337EC" w:rsidRPr="00346FB2" w:rsidRDefault="000337EC" w:rsidP="00100BC4">
      <w:pPr>
        <w:rPr>
          <w:rFonts w:ascii="Times New Roman" w:hAnsi="Times New Roman" w:cs="Times New Roman"/>
        </w:rPr>
      </w:pPr>
      <w:r>
        <w:rPr>
          <w:rFonts w:ascii="Times New Roman" w:hAnsi="Times New Roman" w:cs="Times New Roman"/>
        </w:rPr>
        <w:t xml:space="preserve"> </w:t>
      </w:r>
      <w:r w:rsidRPr="000337EC">
        <w:rPr>
          <w:rFonts w:ascii="Times New Roman" w:hAnsi="Times New Roman" w:cs="Times New Roman"/>
        </w:rPr>
        <w:t>Andersen, and G.Bjedov. “ChemicalStoichiometry.” Mathgene.usc.es, mathgene.usc.es/matlab-profs-quimica/reacciones.</w:t>
      </w:r>
    </w:p>
    <w:sectPr w:rsidR="000337EC" w:rsidRPr="00346FB2" w:rsidSect="00FC24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KSOH" w:date="2018-03-30T13:13:00Z" w:initials="LKSOH">
    <w:p w14:paraId="34F8A2BE" w14:textId="10782808" w:rsidR="00050823" w:rsidRDefault="00050823" w:rsidP="00E36E0E">
      <w:pPr>
        <w:pStyle w:val="CommentText"/>
      </w:pPr>
      <w:r>
        <w:rPr>
          <w:rStyle w:val="CommentReference"/>
        </w:rPr>
        <w:annotationRef/>
      </w:r>
      <w:r>
        <w:t xml:space="preserve">This proposal is </w:t>
      </w:r>
      <w:r w:rsidR="00991B33">
        <w:t>APPROVED.  Some of your tasks are a bit on the borderline in terms of level of complexity.  So, between now and the final project submission, please make sure that your group maintains the level of complexity.</w:t>
      </w:r>
      <w:bookmarkStart w:id="3" w:name="_GoBack"/>
      <w:bookmarkEnd w:id="3"/>
    </w:p>
    <w:p w14:paraId="2FD64B34" w14:textId="77777777" w:rsidR="00050823" w:rsidRDefault="00050823">
      <w:pPr>
        <w:pStyle w:val="CommentText"/>
      </w:pPr>
    </w:p>
    <w:p w14:paraId="393C0A27" w14:textId="70090B10" w:rsidR="00050823" w:rsidRPr="00050823" w:rsidRDefault="00050823">
      <w:pPr>
        <w:pStyle w:val="CommentText"/>
        <w:rPr>
          <w:b/>
          <w:color w:val="FF0000"/>
        </w:rPr>
      </w:pPr>
      <w:r w:rsidRPr="00050823">
        <w:rPr>
          <w:b/>
          <w:color w:val="FF0000"/>
        </w:rPr>
        <w:t>Please do not remove my comments and track all your changes in your next version of this document.</w:t>
      </w:r>
    </w:p>
  </w:comment>
  <w:comment w:id="1" w:author="Xuan Le" w:date="2018-04-05T14:05:00Z" w:initials="XL">
    <w:p w14:paraId="0CF0AF4C" w14:textId="71194327" w:rsidR="00AA28B3" w:rsidRDefault="00AA28B3">
      <w:pPr>
        <w:pStyle w:val="CommentText"/>
      </w:pPr>
      <w:r>
        <w:rPr>
          <w:rStyle w:val="CommentReference"/>
        </w:rPr>
        <w:annotationRef/>
      </w:r>
      <w:r>
        <w:t>We have added a script that would calculate the molecular weight of the given molecules</w:t>
      </w:r>
    </w:p>
  </w:comment>
  <w:comment w:id="2" w:author="LKSOH" w:date="2018-04-05T16:23:00Z" w:initials="LKSOH">
    <w:p w14:paraId="43BC9056" w14:textId="19146DA6" w:rsidR="00E36E0E" w:rsidRDefault="00E36E0E">
      <w:pPr>
        <w:pStyle w:val="CommentText"/>
      </w:pPr>
      <w:r>
        <w:rPr>
          <w:rStyle w:val="CommentReference"/>
        </w:rPr>
        <w:annotationRef/>
      </w:r>
      <w:r>
        <w:t>Okay.</w:t>
      </w:r>
    </w:p>
  </w:comment>
  <w:comment w:id="4" w:author="Xuan Le" w:date="2018-04-03T11:56:00Z" w:initials="XL">
    <w:p w14:paraId="6783DC2F" w14:textId="338FA85B" w:rsidR="00954690" w:rsidRDefault="00954690">
      <w:pPr>
        <w:pStyle w:val="CommentText"/>
      </w:pPr>
      <w:r>
        <w:rPr>
          <w:rStyle w:val="CommentReference"/>
        </w:rPr>
        <w:annotationRef/>
      </w:r>
      <w:r>
        <w:t>Writing output out to a file</w:t>
      </w:r>
    </w:p>
  </w:comment>
  <w:comment w:id="5" w:author="LKSOH" w:date="2018-04-05T16:25:00Z" w:initials="LKSOH">
    <w:p w14:paraId="0EFD9539" w14:textId="79011451" w:rsidR="00E36E0E" w:rsidRDefault="00E36E0E">
      <w:pPr>
        <w:pStyle w:val="CommentText"/>
      </w:pPr>
      <w:r>
        <w:rPr>
          <w:rStyle w:val="CommentReference"/>
        </w:rPr>
        <w:annotationRef/>
      </w:r>
      <w:r>
        <w:t>Will it also include the input values associated?</w:t>
      </w:r>
    </w:p>
  </w:comment>
  <w:comment w:id="10" w:author="LKSOH" w:date="2018-04-05T16:26:00Z" w:initials="LKSOH">
    <w:p w14:paraId="653E1E07" w14:textId="3E429A3A" w:rsidR="00E36E0E" w:rsidRDefault="00E36E0E">
      <w:pPr>
        <w:pStyle w:val="CommentText"/>
      </w:pPr>
      <w:r>
        <w:rPr>
          <w:rStyle w:val="CommentReference"/>
        </w:rPr>
        <w:annotationRef/>
      </w:r>
      <w:r>
        <w:t>Is this an input data file?</w:t>
      </w:r>
    </w:p>
  </w:comment>
  <w:comment w:id="11" w:author="Xuan Le" w:date="2018-04-05T16:46:00Z" w:initials="XL">
    <w:p w14:paraId="61720A72" w14:textId="4F5CB985" w:rsidR="0035264B" w:rsidRDefault="0035264B">
      <w:pPr>
        <w:pStyle w:val="CommentText"/>
      </w:pPr>
      <w:r>
        <w:rPr>
          <w:rStyle w:val="CommentReference"/>
        </w:rPr>
        <w:annotationRef/>
      </w:r>
      <w:r w:rsidR="00FB48C9">
        <w:t>Yes, this is a separate file with information of the atomic mass unit of all the elements on the periodic table</w:t>
      </w:r>
      <w:r w:rsidR="00B56BF4">
        <w:t>. This file would then be the input data file when performing calculation</w:t>
      </w:r>
    </w:p>
  </w:comment>
  <w:comment w:id="12" w:author="LKSOH" w:date="2018-04-06T08:45:00Z" w:initials="LKSOH">
    <w:p w14:paraId="7E4383C7" w14:textId="0D3C9755" w:rsidR="00991B33" w:rsidRDefault="00991B33">
      <w:pPr>
        <w:pStyle w:val="CommentText"/>
      </w:pPr>
      <w:r>
        <w:rPr>
          <w:rStyle w:val="CommentReference"/>
        </w:rPr>
        <w:annotationRef/>
      </w:r>
      <w:r>
        <w:t>Ok.</w:t>
      </w:r>
    </w:p>
  </w:comment>
  <w:comment w:id="19" w:author="LKSOH" w:date="2018-04-05T16:26:00Z" w:initials="LKSOH">
    <w:p w14:paraId="2F89DA86" w14:textId="06DCB6CC" w:rsidR="00E36E0E" w:rsidRDefault="00E36E0E">
      <w:pPr>
        <w:pStyle w:val="CommentText"/>
      </w:pPr>
      <w:r>
        <w:rPr>
          <w:rStyle w:val="CommentReference"/>
        </w:rPr>
        <w:annotationRef/>
      </w:r>
      <w:r>
        <w:t>Has to read from the input data file above?  And then do what?  Please be more detailed.</w:t>
      </w:r>
    </w:p>
  </w:comment>
  <w:comment w:id="20" w:author="Xuan Le" w:date="2018-04-05T17:20:00Z" w:initials="XL">
    <w:p w14:paraId="3345FC1C" w14:textId="41874D30" w:rsidR="00B56BF4" w:rsidRDefault="00B56BF4">
      <w:pPr>
        <w:pStyle w:val="CommentText"/>
      </w:pPr>
      <w:r>
        <w:rPr>
          <w:rStyle w:val="CommentReference"/>
        </w:rPr>
        <w:annotationRef/>
      </w:r>
      <w:r>
        <w:t>Yes, this script reads from the input data file above, perform calculate, and then display the data</w:t>
      </w:r>
    </w:p>
  </w:comment>
  <w:comment w:id="21" w:author="LKSOH" w:date="2018-04-06T08:43:00Z" w:initials="LKSOH">
    <w:p w14:paraId="6D297C21" w14:textId="6FBB4823" w:rsidR="00991B33" w:rsidRDefault="00991B33">
      <w:pPr>
        <w:pStyle w:val="CommentText"/>
      </w:pPr>
      <w:r>
        <w:rPr>
          <w:rStyle w:val="CommentReference"/>
        </w:rPr>
        <w:annotationRef/>
      </w:r>
      <w:r>
        <w:t>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C0A27" w15:done="0"/>
  <w15:commentEx w15:paraId="0CF0AF4C" w15:paraIdParent="393C0A27" w15:done="0"/>
  <w15:commentEx w15:paraId="43BC9056" w15:paraIdParent="393C0A27" w15:done="0"/>
  <w15:commentEx w15:paraId="6783DC2F" w15:done="0"/>
  <w15:commentEx w15:paraId="0EFD9539" w15:paraIdParent="6783DC2F" w15:done="0"/>
  <w15:commentEx w15:paraId="653E1E07" w15:done="0"/>
  <w15:commentEx w15:paraId="61720A72" w15:paraIdParent="653E1E07" w15:done="0"/>
  <w15:commentEx w15:paraId="7E4383C7" w15:paraIdParent="653E1E07" w15:done="0"/>
  <w15:commentEx w15:paraId="2F89DA86" w15:done="0"/>
  <w15:commentEx w15:paraId="3345FC1C" w15:paraIdParent="2F89DA86" w15:done="0"/>
  <w15:commentEx w15:paraId="6D297C21" w15:paraIdParent="2F89DA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B5BE0"/>
    <w:multiLevelType w:val="multilevel"/>
    <w:tmpl w:val="E1947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990173"/>
    <w:multiLevelType w:val="multilevel"/>
    <w:tmpl w:val="AC362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2A2BED"/>
    <w:multiLevelType w:val="hybridMultilevel"/>
    <w:tmpl w:val="7E4483F8"/>
    <w:lvl w:ilvl="0" w:tplc="6E40032E">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SOH">
    <w15:presenceInfo w15:providerId="None" w15:userId="LKSOH"/>
  </w15:person>
  <w15:person w15:author="Xuan Le">
    <w15:presenceInfo w15:providerId="None" w15:userId="Xuan 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B2"/>
    <w:rsid w:val="000337EC"/>
    <w:rsid w:val="00050823"/>
    <w:rsid w:val="00074F6A"/>
    <w:rsid w:val="000E3304"/>
    <w:rsid w:val="00100BC4"/>
    <w:rsid w:val="00103593"/>
    <w:rsid w:val="00154465"/>
    <w:rsid w:val="0026390D"/>
    <w:rsid w:val="00346FB2"/>
    <w:rsid w:val="0035264B"/>
    <w:rsid w:val="0035324F"/>
    <w:rsid w:val="005A5793"/>
    <w:rsid w:val="0061584E"/>
    <w:rsid w:val="008542E9"/>
    <w:rsid w:val="008C5CD4"/>
    <w:rsid w:val="00954690"/>
    <w:rsid w:val="00991B33"/>
    <w:rsid w:val="009D6B1F"/>
    <w:rsid w:val="00A400A0"/>
    <w:rsid w:val="00A772CB"/>
    <w:rsid w:val="00AA28B3"/>
    <w:rsid w:val="00AA7FEF"/>
    <w:rsid w:val="00B166D6"/>
    <w:rsid w:val="00B56BF4"/>
    <w:rsid w:val="00B861CD"/>
    <w:rsid w:val="00D4056C"/>
    <w:rsid w:val="00E36E0E"/>
    <w:rsid w:val="00FB48C9"/>
    <w:rsid w:val="00FC24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82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6FB2"/>
  </w:style>
  <w:style w:type="character" w:customStyle="1" w:styleId="DateChar">
    <w:name w:val="Date Char"/>
    <w:basedOn w:val="DefaultParagraphFont"/>
    <w:link w:val="Date"/>
    <w:uiPriority w:val="99"/>
    <w:semiHidden/>
    <w:rsid w:val="00346FB2"/>
  </w:style>
  <w:style w:type="table" w:styleId="TableGrid">
    <w:name w:val="Table Grid"/>
    <w:basedOn w:val="TableNormal"/>
    <w:uiPriority w:val="39"/>
    <w:rsid w:val="00154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056C"/>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D4056C"/>
  </w:style>
  <w:style w:type="character" w:styleId="CommentReference">
    <w:name w:val="annotation reference"/>
    <w:basedOn w:val="DefaultParagraphFont"/>
    <w:uiPriority w:val="99"/>
    <w:semiHidden/>
    <w:unhideWhenUsed/>
    <w:rsid w:val="00050823"/>
    <w:rPr>
      <w:sz w:val="18"/>
      <w:szCs w:val="18"/>
    </w:rPr>
  </w:style>
  <w:style w:type="paragraph" w:styleId="CommentText">
    <w:name w:val="annotation text"/>
    <w:basedOn w:val="Normal"/>
    <w:link w:val="CommentTextChar"/>
    <w:uiPriority w:val="99"/>
    <w:unhideWhenUsed/>
    <w:rsid w:val="00050823"/>
  </w:style>
  <w:style w:type="character" w:customStyle="1" w:styleId="CommentTextChar">
    <w:name w:val="Comment Text Char"/>
    <w:basedOn w:val="DefaultParagraphFont"/>
    <w:link w:val="CommentText"/>
    <w:uiPriority w:val="99"/>
    <w:rsid w:val="00050823"/>
  </w:style>
  <w:style w:type="paragraph" w:styleId="CommentSubject">
    <w:name w:val="annotation subject"/>
    <w:basedOn w:val="CommentText"/>
    <w:next w:val="CommentText"/>
    <w:link w:val="CommentSubjectChar"/>
    <w:uiPriority w:val="99"/>
    <w:semiHidden/>
    <w:unhideWhenUsed/>
    <w:rsid w:val="00050823"/>
    <w:rPr>
      <w:b/>
      <w:bCs/>
      <w:sz w:val="20"/>
      <w:szCs w:val="20"/>
    </w:rPr>
  </w:style>
  <w:style w:type="character" w:customStyle="1" w:styleId="CommentSubjectChar">
    <w:name w:val="Comment Subject Char"/>
    <w:basedOn w:val="CommentTextChar"/>
    <w:link w:val="CommentSubject"/>
    <w:uiPriority w:val="99"/>
    <w:semiHidden/>
    <w:rsid w:val="00050823"/>
    <w:rPr>
      <w:b/>
      <w:bCs/>
      <w:sz w:val="20"/>
      <w:szCs w:val="20"/>
    </w:rPr>
  </w:style>
  <w:style w:type="paragraph" w:styleId="BalloonText">
    <w:name w:val="Balloon Text"/>
    <w:basedOn w:val="Normal"/>
    <w:link w:val="BalloonTextChar"/>
    <w:uiPriority w:val="99"/>
    <w:semiHidden/>
    <w:unhideWhenUsed/>
    <w:rsid w:val="000508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823"/>
    <w:rPr>
      <w:rFonts w:ascii="Times New Roman" w:hAnsi="Times New Roman" w:cs="Times New Roman"/>
      <w:sz w:val="18"/>
      <w:szCs w:val="18"/>
    </w:rPr>
  </w:style>
  <w:style w:type="paragraph" w:styleId="ListParagraph">
    <w:name w:val="List Paragraph"/>
    <w:basedOn w:val="Normal"/>
    <w:uiPriority w:val="34"/>
    <w:qFormat/>
    <w:rsid w:val="00954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5977">
      <w:bodyDiv w:val="1"/>
      <w:marLeft w:val="0"/>
      <w:marRight w:val="0"/>
      <w:marTop w:val="0"/>
      <w:marBottom w:val="0"/>
      <w:divBdr>
        <w:top w:val="none" w:sz="0" w:space="0" w:color="auto"/>
        <w:left w:val="none" w:sz="0" w:space="0" w:color="auto"/>
        <w:bottom w:val="none" w:sz="0" w:space="0" w:color="auto"/>
        <w:right w:val="none" w:sz="0" w:space="0" w:color="auto"/>
      </w:divBdr>
    </w:div>
    <w:div w:id="132791494">
      <w:bodyDiv w:val="1"/>
      <w:marLeft w:val="0"/>
      <w:marRight w:val="0"/>
      <w:marTop w:val="0"/>
      <w:marBottom w:val="0"/>
      <w:divBdr>
        <w:top w:val="none" w:sz="0" w:space="0" w:color="auto"/>
        <w:left w:val="none" w:sz="0" w:space="0" w:color="auto"/>
        <w:bottom w:val="none" w:sz="0" w:space="0" w:color="auto"/>
        <w:right w:val="none" w:sz="0" w:space="0" w:color="auto"/>
      </w:divBdr>
    </w:div>
    <w:div w:id="242953580">
      <w:bodyDiv w:val="1"/>
      <w:marLeft w:val="0"/>
      <w:marRight w:val="0"/>
      <w:marTop w:val="0"/>
      <w:marBottom w:val="0"/>
      <w:divBdr>
        <w:top w:val="none" w:sz="0" w:space="0" w:color="auto"/>
        <w:left w:val="none" w:sz="0" w:space="0" w:color="auto"/>
        <w:bottom w:val="none" w:sz="0" w:space="0" w:color="auto"/>
        <w:right w:val="none" w:sz="0" w:space="0" w:color="auto"/>
      </w:divBdr>
    </w:div>
    <w:div w:id="247495486">
      <w:bodyDiv w:val="1"/>
      <w:marLeft w:val="0"/>
      <w:marRight w:val="0"/>
      <w:marTop w:val="0"/>
      <w:marBottom w:val="0"/>
      <w:divBdr>
        <w:top w:val="none" w:sz="0" w:space="0" w:color="auto"/>
        <w:left w:val="none" w:sz="0" w:space="0" w:color="auto"/>
        <w:bottom w:val="none" w:sz="0" w:space="0" w:color="auto"/>
        <w:right w:val="none" w:sz="0" w:space="0" w:color="auto"/>
      </w:divBdr>
    </w:div>
    <w:div w:id="279067025">
      <w:bodyDiv w:val="1"/>
      <w:marLeft w:val="0"/>
      <w:marRight w:val="0"/>
      <w:marTop w:val="0"/>
      <w:marBottom w:val="0"/>
      <w:divBdr>
        <w:top w:val="none" w:sz="0" w:space="0" w:color="auto"/>
        <w:left w:val="none" w:sz="0" w:space="0" w:color="auto"/>
        <w:bottom w:val="none" w:sz="0" w:space="0" w:color="auto"/>
        <w:right w:val="none" w:sz="0" w:space="0" w:color="auto"/>
      </w:divBdr>
    </w:div>
    <w:div w:id="419257016">
      <w:bodyDiv w:val="1"/>
      <w:marLeft w:val="0"/>
      <w:marRight w:val="0"/>
      <w:marTop w:val="0"/>
      <w:marBottom w:val="0"/>
      <w:divBdr>
        <w:top w:val="none" w:sz="0" w:space="0" w:color="auto"/>
        <w:left w:val="none" w:sz="0" w:space="0" w:color="auto"/>
        <w:bottom w:val="none" w:sz="0" w:space="0" w:color="auto"/>
        <w:right w:val="none" w:sz="0" w:space="0" w:color="auto"/>
      </w:divBdr>
    </w:div>
    <w:div w:id="441799266">
      <w:bodyDiv w:val="1"/>
      <w:marLeft w:val="0"/>
      <w:marRight w:val="0"/>
      <w:marTop w:val="0"/>
      <w:marBottom w:val="0"/>
      <w:divBdr>
        <w:top w:val="none" w:sz="0" w:space="0" w:color="auto"/>
        <w:left w:val="none" w:sz="0" w:space="0" w:color="auto"/>
        <w:bottom w:val="none" w:sz="0" w:space="0" w:color="auto"/>
        <w:right w:val="none" w:sz="0" w:space="0" w:color="auto"/>
      </w:divBdr>
    </w:div>
    <w:div w:id="446894383">
      <w:bodyDiv w:val="1"/>
      <w:marLeft w:val="0"/>
      <w:marRight w:val="0"/>
      <w:marTop w:val="0"/>
      <w:marBottom w:val="0"/>
      <w:divBdr>
        <w:top w:val="none" w:sz="0" w:space="0" w:color="auto"/>
        <w:left w:val="none" w:sz="0" w:space="0" w:color="auto"/>
        <w:bottom w:val="none" w:sz="0" w:space="0" w:color="auto"/>
        <w:right w:val="none" w:sz="0" w:space="0" w:color="auto"/>
      </w:divBdr>
    </w:div>
    <w:div w:id="591821099">
      <w:bodyDiv w:val="1"/>
      <w:marLeft w:val="0"/>
      <w:marRight w:val="0"/>
      <w:marTop w:val="0"/>
      <w:marBottom w:val="0"/>
      <w:divBdr>
        <w:top w:val="none" w:sz="0" w:space="0" w:color="auto"/>
        <w:left w:val="none" w:sz="0" w:space="0" w:color="auto"/>
        <w:bottom w:val="none" w:sz="0" w:space="0" w:color="auto"/>
        <w:right w:val="none" w:sz="0" w:space="0" w:color="auto"/>
      </w:divBdr>
    </w:div>
    <w:div w:id="651758543">
      <w:bodyDiv w:val="1"/>
      <w:marLeft w:val="0"/>
      <w:marRight w:val="0"/>
      <w:marTop w:val="0"/>
      <w:marBottom w:val="0"/>
      <w:divBdr>
        <w:top w:val="none" w:sz="0" w:space="0" w:color="auto"/>
        <w:left w:val="none" w:sz="0" w:space="0" w:color="auto"/>
        <w:bottom w:val="none" w:sz="0" w:space="0" w:color="auto"/>
        <w:right w:val="none" w:sz="0" w:space="0" w:color="auto"/>
      </w:divBdr>
    </w:div>
    <w:div w:id="664286728">
      <w:bodyDiv w:val="1"/>
      <w:marLeft w:val="0"/>
      <w:marRight w:val="0"/>
      <w:marTop w:val="0"/>
      <w:marBottom w:val="0"/>
      <w:divBdr>
        <w:top w:val="none" w:sz="0" w:space="0" w:color="auto"/>
        <w:left w:val="none" w:sz="0" w:space="0" w:color="auto"/>
        <w:bottom w:val="none" w:sz="0" w:space="0" w:color="auto"/>
        <w:right w:val="none" w:sz="0" w:space="0" w:color="auto"/>
      </w:divBdr>
    </w:div>
    <w:div w:id="725644238">
      <w:bodyDiv w:val="1"/>
      <w:marLeft w:val="0"/>
      <w:marRight w:val="0"/>
      <w:marTop w:val="0"/>
      <w:marBottom w:val="0"/>
      <w:divBdr>
        <w:top w:val="none" w:sz="0" w:space="0" w:color="auto"/>
        <w:left w:val="none" w:sz="0" w:space="0" w:color="auto"/>
        <w:bottom w:val="none" w:sz="0" w:space="0" w:color="auto"/>
        <w:right w:val="none" w:sz="0" w:space="0" w:color="auto"/>
      </w:divBdr>
    </w:div>
    <w:div w:id="782461935">
      <w:bodyDiv w:val="1"/>
      <w:marLeft w:val="0"/>
      <w:marRight w:val="0"/>
      <w:marTop w:val="0"/>
      <w:marBottom w:val="0"/>
      <w:divBdr>
        <w:top w:val="none" w:sz="0" w:space="0" w:color="auto"/>
        <w:left w:val="none" w:sz="0" w:space="0" w:color="auto"/>
        <w:bottom w:val="none" w:sz="0" w:space="0" w:color="auto"/>
        <w:right w:val="none" w:sz="0" w:space="0" w:color="auto"/>
      </w:divBdr>
    </w:div>
    <w:div w:id="857085178">
      <w:bodyDiv w:val="1"/>
      <w:marLeft w:val="0"/>
      <w:marRight w:val="0"/>
      <w:marTop w:val="0"/>
      <w:marBottom w:val="0"/>
      <w:divBdr>
        <w:top w:val="none" w:sz="0" w:space="0" w:color="auto"/>
        <w:left w:val="none" w:sz="0" w:space="0" w:color="auto"/>
        <w:bottom w:val="none" w:sz="0" w:space="0" w:color="auto"/>
        <w:right w:val="none" w:sz="0" w:space="0" w:color="auto"/>
      </w:divBdr>
    </w:div>
    <w:div w:id="1063256290">
      <w:bodyDiv w:val="1"/>
      <w:marLeft w:val="0"/>
      <w:marRight w:val="0"/>
      <w:marTop w:val="0"/>
      <w:marBottom w:val="0"/>
      <w:divBdr>
        <w:top w:val="none" w:sz="0" w:space="0" w:color="auto"/>
        <w:left w:val="none" w:sz="0" w:space="0" w:color="auto"/>
        <w:bottom w:val="none" w:sz="0" w:space="0" w:color="auto"/>
        <w:right w:val="none" w:sz="0" w:space="0" w:color="auto"/>
      </w:divBdr>
    </w:div>
    <w:div w:id="1087848455">
      <w:bodyDiv w:val="1"/>
      <w:marLeft w:val="0"/>
      <w:marRight w:val="0"/>
      <w:marTop w:val="0"/>
      <w:marBottom w:val="0"/>
      <w:divBdr>
        <w:top w:val="none" w:sz="0" w:space="0" w:color="auto"/>
        <w:left w:val="none" w:sz="0" w:space="0" w:color="auto"/>
        <w:bottom w:val="none" w:sz="0" w:space="0" w:color="auto"/>
        <w:right w:val="none" w:sz="0" w:space="0" w:color="auto"/>
      </w:divBdr>
    </w:div>
    <w:div w:id="1101334432">
      <w:bodyDiv w:val="1"/>
      <w:marLeft w:val="0"/>
      <w:marRight w:val="0"/>
      <w:marTop w:val="0"/>
      <w:marBottom w:val="0"/>
      <w:divBdr>
        <w:top w:val="none" w:sz="0" w:space="0" w:color="auto"/>
        <w:left w:val="none" w:sz="0" w:space="0" w:color="auto"/>
        <w:bottom w:val="none" w:sz="0" w:space="0" w:color="auto"/>
        <w:right w:val="none" w:sz="0" w:space="0" w:color="auto"/>
      </w:divBdr>
    </w:div>
    <w:div w:id="1146897974">
      <w:bodyDiv w:val="1"/>
      <w:marLeft w:val="0"/>
      <w:marRight w:val="0"/>
      <w:marTop w:val="0"/>
      <w:marBottom w:val="0"/>
      <w:divBdr>
        <w:top w:val="none" w:sz="0" w:space="0" w:color="auto"/>
        <w:left w:val="none" w:sz="0" w:space="0" w:color="auto"/>
        <w:bottom w:val="none" w:sz="0" w:space="0" w:color="auto"/>
        <w:right w:val="none" w:sz="0" w:space="0" w:color="auto"/>
      </w:divBdr>
    </w:div>
    <w:div w:id="1295210338">
      <w:bodyDiv w:val="1"/>
      <w:marLeft w:val="0"/>
      <w:marRight w:val="0"/>
      <w:marTop w:val="0"/>
      <w:marBottom w:val="0"/>
      <w:divBdr>
        <w:top w:val="none" w:sz="0" w:space="0" w:color="auto"/>
        <w:left w:val="none" w:sz="0" w:space="0" w:color="auto"/>
        <w:bottom w:val="none" w:sz="0" w:space="0" w:color="auto"/>
        <w:right w:val="none" w:sz="0" w:space="0" w:color="auto"/>
      </w:divBdr>
    </w:div>
    <w:div w:id="1375887228">
      <w:bodyDiv w:val="1"/>
      <w:marLeft w:val="0"/>
      <w:marRight w:val="0"/>
      <w:marTop w:val="0"/>
      <w:marBottom w:val="0"/>
      <w:divBdr>
        <w:top w:val="none" w:sz="0" w:space="0" w:color="auto"/>
        <w:left w:val="none" w:sz="0" w:space="0" w:color="auto"/>
        <w:bottom w:val="none" w:sz="0" w:space="0" w:color="auto"/>
        <w:right w:val="none" w:sz="0" w:space="0" w:color="auto"/>
      </w:divBdr>
    </w:div>
    <w:div w:id="1512404377">
      <w:bodyDiv w:val="1"/>
      <w:marLeft w:val="0"/>
      <w:marRight w:val="0"/>
      <w:marTop w:val="0"/>
      <w:marBottom w:val="0"/>
      <w:divBdr>
        <w:top w:val="none" w:sz="0" w:space="0" w:color="auto"/>
        <w:left w:val="none" w:sz="0" w:space="0" w:color="auto"/>
        <w:bottom w:val="none" w:sz="0" w:space="0" w:color="auto"/>
        <w:right w:val="none" w:sz="0" w:space="0" w:color="auto"/>
      </w:divBdr>
    </w:div>
    <w:div w:id="1571886575">
      <w:bodyDiv w:val="1"/>
      <w:marLeft w:val="0"/>
      <w:marRight w:val="0"/>
      <w:marTop w:val="0"/>
      <w:marBottom w:val="0"/>
      <w:divBdr>
        <w:top w:val="none" w:sz="0" w:space="0" w:color="auto"/>
        <w:left w:val="none" w:sz="0" w:space="0" w:color="auto"/>
        <w:bottom w:val="none" w:sz="0" w:space="0" w:color="auto"/>
        <w:right w:val="none" w:sz="0" w:space="0" w:color="auto"/>
      </w:divBdr>
    </w:div>
    <w:div w:id="1689720267">
      <w:bodyDiv w:val="1"/>
      <w:marLeft w:val="0"/>
      <w:marRight w:val="0"/>
      <w:marTop w:val="0"/>
      <w:marBottom w:val="0"/>
      <w:divBdr>
        <w:top w:val="none" w:sz="0" w:space="0" w:color="auto"/>
        <w:left w:val="none" w:sz="0" w:space="0" w:color="auto"/>
        <w:bottom w:val="none" w:sz="0" w:space="0" w:color="auto"/>
        <w:right w:val="none" w:sz="0" w:space="0" w:color="auto"/>
      </w:divBdr>
    </w:div>
    <w:div w:id="1860194536">
      <w:bodyDiv w:val="1"/>
      <w:marLeft w:val="0"/>
      <w:marRight w:val="0"/>
      <w:marTop w:val="0"/>
      <w:marBottom w:val="0"/>
      <w:divBdr>
        <w:top w:val="none" w:sz="0" w:space="0" w:color="auto"/>
        <w:left w:val="none" w:sz="0" w:space="0" w:color="auto"/>
        <w:bottom w:val="none" w:sz="0" w:space="0" w:color="auto"/>
        <w:right w:val="none" w:sz="0" w:space="0" w:color="auto"/>
      </w:divBdr>
    </w:div>
    <w:div w:id="1934128191">
      <w:bodyDiv w:val="1"/>
      <w:marLeft w:val="0"/>
      <w:marRight w:val="0"/>
      <w:marTop w:val="0"/>
      <w:marBottom w:val="0"/>
      <w:divBdr>
        <w:top w:val="none" w:sz="0" w:space="0" w:color="auto"/>
        <w:left w:val="none" w:sz="0" w:space="0" w:color="auto"/>
        <w:bottom w:val="none" w:sz="0" w:space="0" w:color="auto"/>
        <w:right w:val="none" w:sz="0" w:space="0" w:color="auto"/>
      </w:divBdr>
    </w:div>
    <w:div w:id="2104253253">
      <w:bodyDiv w:val="1"/>
      <w:marLeft w:val="0"/>
      <w:marRight w:val="0"/>
      <w:marTop w:val="0"/>
      <w:marBottom w:val="0"/>
      <w:divBdr>
        <w:top w:val="none" w:sz="0" w:space="0" w:color="auto"/>
        <w:left w:val="none" w:sz="0" w:space="0" w:color="auto"/>
        <w:bottom w:val="none" w:sz="0" w:space="0" w:color="auto"/>
        <w:right w:val="none" w:sz="0" w:space="0" w:color="auto"/>
      </w:divBdr>
    </w:div>
    <w:div w:id="2141144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CDF834-561F-6747-B2B5-F2AC4434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902</Words>
  <Characters>5147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Le</dc:creator>
  <cp:keywords/>
  <dc:description/>
  <cp:lastModifiedBy>LKSOH</cp:lastModifiedBy>
  <cp:revision>19</cp:revision>
  <dcterms:created xsi:type="dcterms:W3CDTF">2018-03-26T04:15:00Z</dcterms:created>
  <dcterms:modified xsi:type="dcterms:W3CDTF">2018-04-06T13:46:00Z</dcterms:modified>
</cp:coreProperties>
</file>